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FE" w:rsidRPr="00DB07F6" w:rsidRDefault="00530DFE" w:rsidP="00530DFE">
      <w:pPr>
        <w:pStyle w:val="a6"/>
        <w:numPr>
          <w:ilvl w:val="0"/>
          <w:numId w:val="0"/>
        </w:numPr>
        <w:ind w:left="288"/>
      </w:pPr>
      <w:bookmarkStart w:id="0" w:name="_Toc26175637"/>
      <w:r w:rsidRPr="00DB07F6">
        <w:rPr>
          <w:rFonts w:hint="eastAsia"/>
        </w:rPr>
        <w:t>摘要</w:t>
      </w:r>
      <w:bookmarkEnd w:id="0"/>
    </w:p>
    <w:p w:rsidR="00530DFE" w:rsidRPr="00DB07F6" w:rsidRDefault="00530DFE" w:rsidP="00530DFE">
      <w:pPr>
        <w:spacing w:line="400" w:lineRule="exact"/>
        <w:ind w:firstLineChars="200" w:firstLine="480"/>
        <w:jc w:val="both"/>
        <w:rPr>
          <w:rFonts w:ascii="Times New Roman" w:hAnsi="Times New Roman"/>
        </w:rPr>
      </w:pPr>
      <w:r w:rsidRPr="00DB07F6">
        <w:rPr>
          <w:rFonts w:ascii="Times New Roman" w:hAnsi="Times New Roman" w:hint="eastAsia"/>
        </w:rPr>
        <w:t>物联网技术在厨电行业落地是一种必然的发展趋势。目前物联网技术在油烟机设备的应用主要体现在智能控制和可视化终端，但这些技术的应用存在一定的不足：油烟吸力的智能控制只实现了在固定的档位间自动切换，没有做到无级智能调速；智能控制体验很差，用户终端操控得不到即时反馈甚至控制失败；智能可视化终端只是控制</w:t>
      </w:r>
      <w:r>
        <w:rPr>
          <w:rFonts w:ascii="Times New Roman" w:hAnsi="Times New Roman" w:hint="eastAsia"/>
        </w:rPr>
        <w:t>油烟机</w:t>
      </w:r>
      <w:r w:rsidRPr="00DB07F6">
        <w:rPr>
          <w:rFonts w:ascii="Times New Roman" w:hAnsi="Times New Roman" w:hint="eastAsia"/>
        </w:rPr>
        <w:t>开关</w:t>
      </w:r>
      <w:r>
        <w:rPr>
          <w:rFonts w:ascii="Times New Roman" w:hAnsi="Times New Roman" w:hint="eastAsia"/>
        </w:rPr>
        <w:t>的</w:t>
      </w:r>
      <w:r w:rsidRPr="00DB07F6">
        <w:rPr>
          <w:rFonts w:ascii="Times New Roman" w:hAnsi="Times New Roman" w:hint="eastAsia"/>
        </w:rPr>
        <w:t>工具，缺少更多的实用功能设计。</w:t>
      </w:r>
    </w:p>
    <w:p w:rsidR="00530DFE" w:rsidRPr="00DB07F6" w:rsidRDefault="00530DFE" w:rsidP="00530DFE">
      <w:pPr>
        <w:spacing w:line="400" w:lineRule="exact"/>
        <w:ind w:firstLineChars="200" w:firstLine="480"/>
        <w:jc w:val="both"/>
        <w:rPr>
          <w:rFonts w:ascii="Times New Roman" w:hAnsi="Times New Roman"/>
        </w:rPr>
      </w:pPr>
      <w:r w:rsidRPr="00DB07F6">
        <w:rPr>
          <w:rFonts w:ascii="Times New Roman" w:hAnsi="Times New Roman" w:hint="eastAsia"/>
        </w:rPr>
        <w:t>本文针对目前商用油烟机</w:t>
      </w:r>
      <w:r>
        <w:rPr>
          <w:rFonts w:ascii="Times New Roman" w:hAnsi="Times New Roman" w:hint="eastAsia"/>
        </w:rPr>
        <w:t>控制技术上的缺点，基于物联网技术设计</w:t>
      </w:r>
      <w:r w:rsidRPr="00DB07F6">
        <w:rPr>
          <w:rFonts w:ascii="Times New Roman" w:hAnsi="Times New Roman" w:hint="eastAsia"/>
        </w:rPr>
        <w:t>智能</w:t>
      </w:r>
      <w:r>
        <w:rPr>
          <w:rFonts w:ascii="Times New Roman" w:hAnsi="Times New Roman" w:hint="eastAsia"/>
        </w:rPr>
        <w:t>商用油烟机</w:t>
      </w:r>
      <w:r w:rsidRPr="00DB07F6">
        <w:rPr>
          <w:rFonts w:ascii="Times New Roman" w:hAnsi="Times New Roman" w:hint="eastAsia"/>
        </w:rPr>
        <w:t>系统。通过技术需求分析</w:t>
      </w:r>
      <w:r>
        <w:rPr>
          <w:rFonts w:ascii="Times New Roman" w:hAnsi="Times New Roman" w:hint="eastAsia"/>
        </w:rPr>
        <w:t>，搭建如下</w:t>
      </w:r>
      <w:r w:rsidRPr="00DB07F6">
        <w:rPr>
          <w:rFonts w:ascii="Times New Roman" w:hAnsi="Times New Roman" w:hint="eastAsia"/>
        </w:rPr>
        <w:t>智能系统整体框架：</w:t>
      </w:r>
      <w:r>
        <w:rPr>
          <w:rFonts w:ascii="Times New Roman" w:hAnsi="Times New Roman" w:hint="eastAsia"/>
        </w:rPr>
        <w:t>设计双智能网关</w:t>
      </w:r>
      <w:r w:rsidRPr="00DB07F6">
        <w:rPr>
          <w:rFonts w:ascii="Times New Roman" w:hAnsi="Times New Roman" w:hint="eastAsia"/>
        </w:rPr>
        <w:t>与商用油烟机室内外关键模块物理连接，实时获取设备生产数据；利用</w:t>
      </w:r>
      <w:r w:rsidRPr="00DB07F6">
        <w:rPr>
          <w:rFonts w:ascii="Times New Roman" w:hAnsi="Times New Roman" w:hint="eastAsia"/>
        </w:rPr>
        <w:t>GRPS</w:t>
      </w:r>
      <w:r w:rsidRPr="00DB07F6">
        <w:rPr>
          <w:rFonts w:ascii="Times New Roman" w:hAnsi="Times New Roman" w:hint="eastAsia"/>
        </w:rPr>
        <w:t>通信技术</w:t>
      </w:r>
      <w:r>
        <w:rPr>
          <w:rFonts w:ascii="Times New Roman" w:hAnsi="Times New Roman" w:hint="eastAsia"/>
        </w:rPr>
        <w:t>保持智能网关与设备云平台远程长</w:t>
      </w:r>
      <w:r w:rsidRPr="00DB07F6">
        <w:rPr>
          <w:rFonts w:ascii="Times New Roman" w:hAnsi="Times New Roman" w:hint="eastAsia"/>
        </w:rPr>
        <w:t>连接，将数据上传至</w:t>
      </w:r>
      <w:r>
        <w:rPr>
          <w:rFonts w:ascii="Times New Roman" w:hAnsi="Times New Roman" w:hint="eastAsia"/>
        </w:rPr>
        <w:t>云端</w:t>
      </w:r>
      <w:r w:rsidRPr="00DB07F6">
        <w:rPr>
          <w:rFonts w:ascii="Times New Roman" w:hAnsi="Times New Roman" w:hint="eastAsia"/>
        </w:rPr>
        <w:t>；设计</w:t>
      </w:r>
      <w:r w:rsidRPr="00DB07F6">
        <w:rPr>
          <w:rFonts w:ascii="Times New Roman" w:hAnsi="Times New Roman" w:hint="eastAsia"/>
        </w:rPr>
        <w:t>Web</w:t>
      </w:r>
      <w:r w:rsidRPr="00DB07F6">
        <w:rPr>
          <w:rFonts w:ascii="Times New Roman" w:hAnsi="Times New Roman" w:hint="eastAsia"/>
        </w:rPr>
        <w:t>、</w:t>
      </w:r>
      <w:r w:rsidRPr="00DB07F6">
        <w:rPr>
          <w:rFonts w:ascii="Times New Roman" w:hAnsi="Times New Roman" w:hint="eastAsia"/>
        </w:rPr>
        <w:t>APP</w:t>
      </w:r>
      <w:r>
        <w:rPr>
          <w:rFonts w:ascii="Times New Roman" w:hAnsi="Times New Roman" w:hint="eastAsia"/>
        </w:rPr>
        <w:t>客户端，实现系统的多端可视化，并设计</w:t>
      </w:r>
      <w:r w:rsidRPr="00DB07F6">
        <w:rPr>
          <w:rFonts w:ascii="Times New Roman" w:hAnsi="Times New Roman" w:hint="eastAsia"/>
        </w:rPr>
        <w:t>多种高可用的功能模块。</w:t>
      </w:r>
      <w:r>
        <w:rPr>
          <w:rFonts w:ascii="Times New Roman" w:hAnsi="Times New Roman" w:hint="eastAsia"/>
        </w:rPr>
        <w:t>在该智能系统框架下，</w:t>
      </w:r>
      <w:r w:rsidRPr="00DB07F6">
        <w:rPr>
          <w:rFonts w:ascii="Times New Roman" w:hAnsi="Times New Roman" w:hint="eastAsia"/>
        </w:rPr>
        <w:t>油烟机设备、智能网关、云平台与客户端之间形成一个闭环的数据传输链路。</w:t>
      </w:r>
    </w:p>
    <w:p w:rsidR="00530DFE" w:rsidRPr="00DB07F6" w:rsidRDefault="00530DFE" w:rsidP="00530DFE">
      <w:pPr>
        <w:spacing w:line="400" w:lineRule="exact"/>
        <w:ind w:firstLineChars="200" w:firstLine="480"/>
        <w:jc w:val="both"/>
        <w:rPr>
          <w:rFonts w:ascii="Times New Roman" w:hAnsi="Times New Roman"/>
        </w:rPr>
      </w:pPr>
      <w:r w:rsidRPr="00DB07F6">
        <w:rPr>
          <w:rFonts w:ascii="Times New Roman" w:hAnsi="Times New Roman" w:hint="eastAsia"/>
        </w:rPr>
        <w:t>针对目前油烟机智能控制上存在的</w:t>
      </w:r>
      <w:r>
        <w:rPr>
          <w:rFonts w:ascii="Times New Roman" w:hAnsi="Times New Roman" w:hint="eastAsia"/>
        </w:rPr>
        <w:t>操作</w:t>
      </w:r>
      <w:r w:rsidRPr="00DB07F6">
        <w:rPr>
          <w:rFonts w:ascii="Times New Roman" w:hAnsi="Times New Roman" w:hint="eastAsia"/>
        </w:rPr>
        <w:t>不灵敏、固定档位控制等缺陷，本文基于模糊</w:t>
      </w:r>
      <w:r w:rsidRPr="00DB07F6">
        <w:rPr>
          <w:rFonts w:ascii="Times New Roman" w:hAnsi="Times New Roman" w:hint="eastAsia"/>
        </w:rPr>
        <w:t>PID</w:t>
      </w:r>
      <w:r>
        <w:rPr>
          <w:rFonts w:ascii="Times New Roman" w:hAnsi="Times New Roman" w:hint="eastAsia"/>
        </w:rPr>
        <w:t>控制器设计了无级</w:t>
      </w:r>
      <w:r w:rsidRPr="00DB07F6">
        <w:rPr>
          <w:rFonts w:ascii="Times New Roman" w:hAnsi="Times New Roman" w:hint="eastAsia"/>
        </w:rPr>
        <w:t>调速机制，该机制通过燃气灶油烟浓度实时地调整风机功率以减少电能浪费。模糊控制技术有效降低了</w:t>
      </w:r>
      <w:r w:rsidRPr="00DB07F6">
        <w:rPr>
          <w:rFonts w:ascii="Times New Roman" w:hAnsi="Times New Roman" w:hint="eastAsia"/>
        </w:rPr>
        <w:t>PID</w:t>
      </w:r>
      <w:r>
        <w:rPr>
          <w:rFonts w:ascii="Times New Roman" w:hAnsi="Times New Roman" w:hint="eastAsia"/>
        </w:rPr>
        <w:t>控制器的</w:t>
      </w:r>
      <w:r w:rsidRPr="00DB07F6">
        <w:rPr>
          <w:rFonts w:ascii="Times New Roman" w:hAnsi="Times New Roman" w:hint="eastAsia"/>
        </w:rPr>
        <w:t>超调量约</w:t>
      </w:r>
      <w:r w:rsidRPr="00DB07F6">
        <w:rPr>
          <w:rFonts w:ascii="Times New Roman" w:hAnsi="Times New Roman" w:hint="eastAsia"/>
        </w:rPr>
        <w:t>20%</w:t>
      </w:r>
      <w:r w:rsidRPr="00DB07F6">
        <w:rPr>
          <w:rFonts w:ascii="Times New Roman" w:hAnsi="Times New Roman" w:hint="eastAsia"/>
        </w:rPr>
        <w:t>，缩短了调整时间近</w:t>
      </w:r>
      <w:r w:rsidRPr="00DB07F6">
        <w:rPr>
          <w:rFonts w:ascii="Times New Roman" w:hAnsi="Times New Roman" w:hint="eastAsia"/>
        </w:rPr>
        <w:t>180</w:t>
      </w:r>
      <w:r w:rsidRPr="00DB07F6">
        <w:rPr>
          <w:rFonts w:ascii="Times New Roman" w:hAnsi="Times New Roman" w:hint="eastAsia"/>
        </w:rPr>
        <w:t>秒。通过对风机模拟测试及参数分析，模糊</w:t>
      </w:r>
      <w:r w:rsidRPr="00DB07F6">
        <w:rPr>
          <w:rFonts w:ascii="Times New Roman" w:hAnsi="Times New Roman" w:hint="eastAsia"/>
        </w:rPr>
        <w:t>PID</w:t>
      </w:r>
      <w:r w:rsidRPr="00DB07F6">
        <w:rPr>
          <w:rFonts w:ascii="Times New Roman" w:hAnsi="Times New Roman" w:hint="eastAsia"/>
        </w:rPr>
        <w:t>控制器下油烟</w:t>
      </w:r>
      <w:r>
        <w:rPr>
          <w:rFonts w:ascii="Times New Roman" w:hAnsi="Times New Roman" w:hint="eastAsia"/>
        </w:rPr>
        <w:t>风机功率与</w:t>
      </w:r>
      <w:r w:rsidRPr="00DB07F6">
        <w:rPr>
          <w:rFonts w:ascii="Times New Roman" w:hAnsi="Times New Roman" w:hint="eastAsia"/>
        </w:rPr>
        <w:t>燃气灶工作数量呈正相关，燃气灶半工作状态下，可以减少接近</w:t>
      </w:r>
      <w:r>
        <w:rPr>
          <w:rFonts w:ascii="Times New Roman" w:hAnsi="Times New Roman" w:hint="eastAsia"/>
        </w:rPr>
        <w:t>6</w:t>
      </w:r>
      <w:r w:rsidRPr="00DB07F6">
        <w:rPr>
          <w:rFonts w:ascii="Times New Roman" w:hAnsi="Times New Roman" w:hint="eastAsia"/>
        </w:rPr>
        <w:t>0%</w:t>
      </w:r>
      <w:r w:rsidRPr="00DB07F6">
        <w:rPr>
          <w:rFonts w:ascii="Times New Roman" w:hAnsi="Times New Roman" w:hint="eastAsia"/>
        </w:rPr>
        <w:t>电能损耗。</w:t>
      </w:r>
    </w:p>
    <w:p w:rsidR="00530DFE" w:rsidRPr="00DB07F6" w:rsidRDefault="00530DFE" w:rsidP="00530DFE">
      <w:pPr>
        <w:spacing w:line="400" w:lineRule="exact"/>
        <w:ind w:firstLineChars="200" w:firstLine="480"/>
        <w:jc w:val="both"/>
        <w:rPr>
          <w:rFonts w:ascii="Times New Roman" w:hAnsi="Times New Roman"/>
        </w:rPr>
      </w:pPr>
      <w:r w:rsidRPr="00DB07F6">
        <w:rPr>
          <w:rFonts w:ascii="Times New Roman" w:hAnsi="Times New Roman" w:hint="eastAsia"/>
        </w:rPr>
        <w:t>本文针对系统中传感器多，并发数据流量大的问题，实现了基于动态调度算法的多层网络限流机制，分别在智能网关中实现动态死区调度机制，在云平台实现基于令牌桶算法的动态调度限流机制。多层网络限流机制的设计减少了系统通信闭环链路中</w:t>
      </w:r>
      <w:r w:rsidRPr="00DB07F6">
        <w:rPr>
          <w:rFonts w:ascii="Times New Roman" w:hAnsi="Times New Roman" w:hint="eastAsia"/>
        </w:rPr>
        <w:t>70%</w:t>
      </w:r>
      <w:r w:rsidRPr="00DB07F6">
        <w:rPr>
          <w:rFonts w:ascii="Times New Roman" w:hAnsi="Times New Roman" w:hint="eastAsia"/>
        </w:rPr>
        <w:t>的数据流量，近</w:t>
      </w:r>
      <w:r w:rsidRPr="00DB07F6">
        <w:rPr>
          <w:rFonts w:ascii="Times New Roman" w:hAnsi="Times New Roman" w:hint="eastAsia"/>
        </w:rPr>
        <w:t>40%</w:t>
      </w:r>
      <w:r>
        <w:rPr>
          <w:rFonts w:ascii="Times New Roman" w:hAnsi="Times New Roman" w:hint="eastAsia"/>
        </w:rPr>
        <w:t>的网络请求响应延迟</w:t>
      </w:r>
      <w:r w:rsidRPr="00DB07F6">
        <w:rPr>
          <w:rFonts w:ascii="Times New Roman" w:hAnsi="Times New Roman" w:hint="eastAsia"/>
        </w:rPr>
        <w:t>。同时提升了系统的并发负载能力，与只设计负载均衡机制的云平台对比，资源使用率降低了</w:t>
      </w:r>
      <w:r w:rsidRPr="00DB07F6">
        <w:rPr>
          <w:rFonts w:ascii="Times New Roman" w:hAnsi="Times New Roman" w:hint="eastAsia"/>
        </w:rPr>
        <w:t>10%</w:t>
      </w:r>
      <w:r w:rsidRPr="00DB07F6">
        <w:rPr>
          <w:rFonts w:ascii="Times New Roman" w:hAnsi="Times New Roman" w:hint="eastAsia"/>
        </w:rPr>
        <w:t>。</w:t>
      </w:r>
    </w:p>
    <w:p w:rsidR="00530DFE" w:rsidRPr="00DB07F6" w:rsidRDefault="00530DFE" w:rsidP="00530DFE">
      <w:pPr>
        <w:spacing w:line="400" w:lineRule="exact"/>
        <w:ind w:firstLine="480"/>
        <w:jc w:val="both"/>
        <w:rPr>
          <w:rFonts w:ascii="Times New Roman" w:hAnsi="Times New Roman"/>
        </w:rPr>
      </w:pPr>
    </w:p>
    <w:p w:rsidR="00530DFE" w:rsidRPr="00DB07F6" w:rsidRDefault="00530DFE" w:rsidP="00530DFE">
      <w:pPr>
        <w:spacing w:line="400" w:lineRule="exact"/>
        <w:rPr>
          <w:rFonts w:ascii="Times New Roman" w:hAnsi="Times New Roman"/>
        </w:rPr>
        <w:sectPr w:rsidR="00530DFE" w:rsidRPr="00DB07F6">
          <w:headerReference w:type="default" r:id="rId6"/>
          <w:footerReference w:type="default" r:id="rId7"/>
          <w:endnotePr>
            <w:numFmt w:val="decimal"/>
          </w:endnotePr>
          <w:pgSz w:w="11906" w:h="16838"/>
          <w:pgMar w:top="1440" w:right="1800" w:bottom="1440" w:left="1800" w:header="1134" w:footer="1134" w:gutter="0"/>
          <w:pgNumType w:fmt="upperRoman" w:start="1"/>
          <w:cols w:space="720"/>
          <w:docGrid w:type="lines" w:linePitch="312"/>
        </w:sectPr>
      </w:pPr>
      <w:r w:rsidRPr="00DB07F6">
        <w:rPr>
          <w:rFonts w:ascii="Times New Roman" w:eastAsia="黑体" w:hAnsi="Times New Roman" w:cs="黑体" w:hint="eastAsia"/>
        </w:rPr>
        <w:t>关键词</w:t>
      </w:r>
      <w:r w:rsidRPr="00DB07F6">
        <w:rPr>
          <w:rFonts w:ascii="Times New Roman" w:hAnsi="Times New Roman" w:hint="eastAsia"/>
        </w:rPr>
        <w:t>：商用油烟机、智能系统、无级变频控制、网络流量控制</w:t>
      </w:r>
    </w:p>
    <w:p w:rsidR="00530DFE" w:rsidRPr="00DB07F6" w:rsidRDefault="00530DFE" w:rsidP="00530DFE">
      <w:pPr>
        <w:pStyle w:val="1"/>
        <w:numPr>
          <w:ilvl w:val="0"/>
          <w:numId w:val="0"/>
        </w:numPr>
        <w:spacing w:before="624" w:after="312"/>
        <w:ind w:left="288"/>
      </w:pPr>
      <w:bookmarkStart w:id="1" w:name="_Toc26175638"/>
      <w:r w:rsidRPr="00DB07F6">
        <w:lastRenderedPageBreak/>
        <w:t>ABSTRACT</w:t>
      </w:r>
      <w:bookmarkEnd w:id="1"/>
    </w:p>
    <w:p w:rsidR="00530DFE" w:rsidRPr="00DB07F6" w:rsidRDefault="009F40A2" w:rsidP="00530DFE">
      <w:pPr>
        <w:widowControl w:val="0"/>
        <w:spacing w:line="400" w:lineRule="exact"/>
        <w:ind w:firstLineChars="200" w:firstLine="480"/>
        <w:jc w:val="both"/>
        <w:rPr>
          <w:rFonts w:ascii="Times New Roman" w:eastAsiaTheme="minorEastAsia" w:hAnsi="Times New Roman" w:cstheme="minorBidi"/>
          <w:kern w:val="2"/>
          <w:szCs w:val="21"/>
        </w:rPr>
      </w:pPr>
      <w:ins w:id="2" w:author="小Y" w:date="2020-02-26T14:57:00Z">
        <w:r>
          <w:rPr>
            <w:rFonts w:ascii="Times New Roman" w:eastAsiaTheme="minorEastAsia" w:hAnsi="Times New Roman" w:cstheme="minorBidi"/>
            <w:kern w:val="2"/>
            <w:szCs w:val="21"/>
          </w:rPr>
          <w:t>Th</w:t>
        </w:r>
      </w:ins>
      <w:ins w:id="3" w:author="小Y" w:date="2020-02-26T14:58:00Z">
        <w:r>
          <w:rPr>
            <w:rFonts w:ascii="Times New Roman" w:eastAsiaTheme="minorEastAsia" w:hAnsi="Times New Roman" w:cstheme="minorBidi"/>
            <w:kern w:val="2"/>
            <w:szCs w:val="21"/>
          </w:rPr>
          <w:t>ere is</w:t>
        </w:r>
      </w:ins>
      <w:ins w:id="4" w:author="小Y" w:date="2020-02-26T14:44:00Z">
        <w:r w:rsidR="00530DFE">
          <w:rPr>
            <w:rFonts w:ascii="Times New Roman" w:eastAsiaTheme="minorEastAsia" w:hAnsi="Times New Roman" w:cstheme="minorBidi"/>
            <w:kern w:val="2"/>
            <w:szCs w:val="21"/>
          </w:rPr>
          <w:t xml:space="preserve"> </w:t>
        </w:r>
      </w:ins>
      <w:ins w:id="5" w:author="小Y" w:date="2020-02-26T14:50:00Z">
        <w:r w:rsidR="00530DFE">
          <w:rPr>
            <w:rFonts w:ascii="Times New Roman" w:eastAsiaTheme="minorEastAsia" w:hAnsi="Times New Roman" w:cstheme="minorBidi"/>
            <w:kern w:val="2"/>
            <w:szCs w:val="21"/>
          </w:rPr>
          <w:t>a</w:t>
        </w:r>
      </w:ins>
      <w:ins w:id="6" w:author="小Y" w:date="2020-02-26T14:55:00Z">
        <w:r>
          <w:rPr>
            <w:rFonts w:ascii="Times New Roman" w:eastAsiaTheme="minorEastAsia" w:hAnsi="Times New Roman" w:cstheme="minorBidi"/>
            <w:kern w:val="2"/>
            <w:szCs w:val="21"/>
          </w:rPr>
          <w:t>n</w:t>
        </w:r>
      </w:ins>
      <w:ins w:id="7" w:author="小Y" w:date="2020-02-26T14:50:00Z">
        <w:r w:rsidR="00530DFE">
          <w:rPr>
            <w:rFonts w:ascii="Times New Roman" w:eastAsiaTheme="minorEastAsia" w:hAnsi="Times New Roman" w:cstheme="minorBidi"/>
            <w:kern w:val="2"/>
            <w:szCs w:val="21"/>
          </w:rPr>
          <w:t xml:space="preserve"> </w:t>
        </w:r>
      </w:ins>
      <w:ins w:id="8" w:author="小Y" w:date="2020-02-26T14:44:00Z">
        <w:r w:rsidR="00530DFE">
          <w:rPr>
            <w:rFonts w:ascii="Times New Roman" w:eastAsiaTheme="minorEastAsia" w:hAnsi="Times New Roman" w:cstheme="minorBidi"/>
            <w:kern w:val="2"/>
            <w:szCs w:val="21"/>
          </w:rPr>
          <w:t xml:space="preserve">inevitable </w:t>
        </w:r>
        <w:r w:rsidR="00530DFE" w:rsidRPr="00530DFE">
          <w:rPr>
            <w:rFonts w:ascii="Times New Roman" w:eastAsiaTheme="minorEastAsia" w:hAnsi="Times New Roman" w:cstheme="minorBidi"/>
            <w:kern w:val="2"/>
            <w:szCs w:val="21"/>
          </w:rPr>
          <w:t>trend</w:t>
        </w:r>
        <w:r w:rsidR="00530DFE">
          <w:rPr>
            <w:rFonts w:ascii="Times New Roman" w:eastAsiaTheme="minorEastAsia" w:hAnsi="Times New Roman" w:cstheme="minorBidi"/>
            <w:kern w:val="2"/>
            <w:szCs w:val="21"/>
          </w:rPr>
          <w:t xml:space="preserve"> </w:t>
        </w:r>
      </w:ins>
      <w:ins w:id="9" w:author="小Y" w:date="2020-02-26T14:50:00Z">
        <w:r w:rsidR="00530DFE">
          <w:rPr>
            <w:rFonts w:ascii="Times New Roman" w:eastAsiaTheme="minorEastAsia" w:hAnsi="Times New Roman" w:cstheme="minorBidi"/>
            <w:kern w:val="2"/>
            <w:szCs w:val="21"/>
          </w:rPr>
          <w:t xml:space="preserve">that </w:t>
        </w:r>
      </w:ins>
      <w:ins w:id="10" w:author="小Y" w:date="2020-02-26T14:44:00Z">
        <w:r w:rsidR="00530DFE">
          <w:rPr>
            <w:rFonts w:ascii="Times New Roman" w:eastAsiaTheme="minorEastAsia" w:hAnsi="Times New Roman" w:cstheme="minorBidi"/>
            <w:kern w:val="2"/>
            <w:szCs w:val="21"/>
          </w:rPr>
          <w:t xml:space="preserve">the Internet of </w:t>
        </w:r>
      </w:ins>
      <w:ins w:id="11" w:author="小Y" w:date="2020-02-26T14:48:00Z">
        <w:r w:rsidR="00530DFE">
          <w:rPr>
            <w:rFonts w:ascii="Times New Roman" w:eastAsiaTheme="minorEastAsia" w:hAnsi="Times New Roman" w:cstheme="minorBidi"/>
            <w:kern w:val="2"/>
            <w:szCs w:val="21"/>
          </w:rPr>
          <w:t>T</w:t>
        </w:r>
      </w:ins>
      <w:ins w:id="12" w:author="小Y" w:date="2020-02-26T14:44:00Z">
        <w:r w:rsidR="00530DFE" w:rsidRPr="00530DFE">
          <w:rPr>
            <w:rFonts w:ascii="Times New Roman" w:eastAsiaTheme="minorEastAsia" w:hAnsi="Times New Roman" w:cstheme="minorBidi"/>
            <w:kern w:val="2"/>
            <w:szCs w:val="21"/>
          </w:rPr>
          <w:t>hings</w:t>
        </w:r>
      </w:ins>
      <w:ins w:id="13" w:author="小Y" w:date="2020-02-26T15:00:00Z">
        <w:r>
          <w:rPr>
            <w:rFonts w:ascii="Times New Roman" w:eastAsiaTheme="minorEastAsia" w:hAnsi="Times New Roman" w:cstheme="minorBidi"/>
            <w:kern w:val="2"/>
            <w:szCs w:val="21"/>
          </w:rPr>
          <w:t>(IoT) technology</w:t>
        </w:r>
      </w:ins>
      <w:ins w:id="14" w:author="小Y" w:date="2020-02-26T14:44:00Z">
        <w:r>
          <w:rPr>
            <w:rFonts w:ascii="Times New Roman" w:eastAsiaTheme="minorEastAsia" w:hAnsi="Times New Roman" w:cstheme="minorBidi"/>
            <w:kern w:val="2"/>
            <w:szCs w:val="21"/>
          </w:rPr>
          <w:t xml:space="preserve"> </w:t>
        </w:r>
      </w:ins>
      <w:ins w:id="15" w:author="小Y" w:date="2020-02-26T14:58:00Z">
        <w:r>
          <w:rPr>
            <w:rFonts w:ascii="Times New Roman" w:eastAsiaTheme="minorEastAsia" w:hAnsi="Times New Roman" w:cstheme="minorBidi"/>
            <w:kern w:val="2"/>
            <w:szCs w:val="21"/>
          </w:rPr>
          <w:t>will</w:t>
        </w:r>
      </w:ins>
      <w:ins w:id="16" w:author="小Y" w:date="2020-02-26T14:44:00Z">
        <w:r w:rsidR="00530DFE" w:rsidRPr="00530DFE">
          <w:rPr>
            <w:rFonts w:ascii="Times New Roman" w:eastAsiaTheme="minorEastAsia" w:hAnsi="Times New Roman" w:cstheme="minorBidi"/>
            <w:kern w:val="2"/>
            <w:szCs w:val="21"/>
          </w:rPr>
          <w:t xml:space="preserve"> be </w:t>
        </w:r>
      </w:ins>
      <w:ins w:id="17" w:author="小Y" w:date="2020-02-26T14:54:00Z">
        <w:r>
          <w:rPr>
            <w:rFonts w:ascii="Times New Roman" w:eastAsiaTheme="minorEastAsia" w:hAnsi="Times New Roman" w:cstheme="minorBidi"/>
            <w:kern w:val="2"/>
            <w:szCs w:val="21"/>
          </w:rPr>
          <w:t>appli</w:t>
        </w:r>
      </w:ins>
      <w:ins w:id="18" w:author="小Y" w:date="2020-02-26T14:58:00Z">
        <w:r>
          <w:rPr>
            <w:rFonts w:ascii="Times New Roman" w:eastAsiaTheme="minorEastAsia" w:hAnsi="Times New Roman" w:cstheme="minorBidi"/>
            <w:kern w:val="2"/>
            <w:szCs w:val="21"/>
          </w:rPr>
          <w:t>ed</w:t>
        </w:r>
      </w:ins>
      <w:ins w:id="19" w:author="小Y" w:date="2020-02-26T14:44:00Z">
        <w:r w:rsidR="00530DFE" w:rsidRPr="00530DFE">
          <w:rPr>
            <w:rFonts w:ascii="Times New Roman" w:eastAsiaTheme="minorEastAsia" w:hAnsi="Times New Roman" w:cstheme="minorBidi"/>
            <w:kern w:val="2"/>
            <w:szCs w:val="21"/>
          </w:rPr>
          <w:t xml:space="preserve"> in the </w:t>
        </w:r>
      </w:ins>
      <w:ins w:id="20" w:author="小Y" w:date="2020-02-26T15:01:00Z">
        <w:r w:rsidRPr="00530DFE">
          <w:rPr>
            <w:rFonts w:ascii="Times New Roman" w:eastAsiaTheme="minorEastAsia" w:hAnsi="Times New Roman" w:cstheme="minorBidi"/>
            <w:kern w:val="2"/>
            <w:szCs w:val="21"/>
          </w:rPr>
          <w:t>industry</w:t>
        </w:r>
        <w:r w:rsidRPr="00530DFE">
          <w:rPr>
            <w:rFonts w:ascii="Times New Roman" w:eastAsiaTheme="minorEastAsia" w:hAnsi="Times New Roman" w:cstheme="minorBidi"/>
            <w:kern w:val="2"/>
            <w:szCs w:val="21"/>
          </w:rPr>
          <w:t xml:space="preserve"> </w:t>
        </w:r>
        <w:r>
          <w:rPr>
            <w:rFonts w:ascii="Times New Roman" w:eastAsiaTheme="minorEastAsia" w:hAnsi="Times New Roman" w:cstheme="minorBidi"/>
            <w:kern w:val="2"/>
            <w:szCs w:val="21"/>
          </w:rPr>
          <w:t xml:space="preserve">of </w:t>
        </w:r>
      </w:ins>
      <w:ins w:id="21" w:author="小Y" w:date="2020-02-26T14:44:00Z">
        <w:r>
          <w:rPr>
            <w:rFonts w:ascii="Times New Roman" w:eastAsiaTheme="minorEastAsia" w:hAnsi="Times New Roman" w:cstheme="minorBidi"/>
            <w:kern w:val="2"/>
            <w:szCs w:val="21"/>
          </w:rPr>
          <w:t xml:space="preserve">kitchen </w:t>
        </w:r>
      </w:ins>
      <w:ins w:id="22" w:author="小Y" w:date="2020-02-26T15:02:00Z">
        <w:r>
          <w:rPr>
            <w:rFonts w:ascii="Times New Roman" w:eastAsiaTheme="minorEastAsia" w:hAnsi="Times New Roman" w:cstheme="minorBidi"/>
            <w:kern w:val="2"/>
            <w:szCs w:val="21"/>
          </w:rPr>
          <w:t>appliances</w:t>
        </w:r>
      </w:ins>
      <w:ins w:id="23" w:author="小Y" w:date="2020-02-26T14:44:00Z">
        <w:r w:rsidR="00530DFE" w:rsidRPr="00530DFE">
          <w:rPr>
            <w:rFonts w:ascii="Times New Roman" w:eastAsiaTheme="minorEastAsia" w:hAnsi="Times New Roman" w:cstheme="minorBidi"/>
            <w:kern w:val="2"/>
            <w:szCs w:val="21"/>
          </w:rPr>
          <w:t>.</w:t>
        </w:r>
      </w:ins>
      <w:del w:id="24" w:author="小Y" w:date="2020-02-26T14:44:00Z">
        <w:r w:rsidR="00530DFE" w:rsidRPr="00DB07F6" w:rsidDel="00530DFE">
          <w:rPr>
            <w:rFonts w:ascii="Times New Roman" w:eastAsiaTheme="minorEastAsia" w:hAnsi="Times New Roman" w:cstheme="minorBidi"/>
            <w:kern w:val="2"/>
            <w:szCs w:val="21"/>
          </w:rPr>
          <w:delText>The landing of Internet of Things technology in the kitchen appliance industry is an inevitable development trend.</w:delText>
        </w:r>
      </w:del>
      <w:r w:rsidR="00530DFE" w:rsidRPr="00DB07F6">
        <w:rPr>
          <w:rFonts w:ascii="Times New Roman" w:eastAsiaTheme="minorEastAsia" w:hAnsi="Times New Roman" w:cstheme="minorBidi"/>
          <w:kern w:val="2"/>
          <w:szCs w:val="21"/>
        </w:rPr>
        <w:t xml:space="preserve"> </w:t>
      </w:r>
      <w:ins w:id="25" w:author="小Y" w:date="2020-02-26T15:07:00Z">
        <w:r w:rsidR="00977AD2">
          <w:rPr>
            <w:rFonts w:ascii="Times New Roman" w:eastAsiaTheme="minorEastAsia" w:hAnsi="Times New Roman" w:cstheme="minorBidi"/>
            <w:kern w:val="2"/>
            <w:szCs w:val="21"/>
          </w:rPr>
          <w:t xml:space="preserve">So far </w:t>
        </w:r>
      </w:ins>
      <w:del w:id="26" w:author="小Y" w:date="2020-02-26T15:07:00Z">
        <w:r w:rsidR="00530DFE" w:rsidRPr="00DB07F6" w:rsidDel="00977AD2">
          <w:rPr>
            <w:rFonts w:ascii="Times New Roman" w:eastAsiaTheme="minorEastAsia" w:hAnsi="Times New Roman" w:cstheme="minorBidi"/>
            <w:kern w:val="2"/>
            <w:szCs w:val="21"/>
          </w:rPr>
          <w:delText>T</w:delText>
        </w:r>
      </w:del>
      <w:ins w:id="27" w:author="小Y" w:date="2020-02-26T15:07:00Z">
        <w:r w:rsidR="00977AD2">
          <w:rPr>
            <w:rFonts w:ascii="Times New Roman" w:eastAsiaTheme="minorEastAsia" w:hAnsi="Times New Roman" w:cstheme="minorBidi"/>
            <w:kern w:val="2"/>
            <w:szCs w:val="21"/>
          </w:rPr>
          <w:t>t</w:t>
        </w:r>
      </w:ins>
      <w:r w:rsidR="00530DFE" w:rsidRPr="00DB07F6">
        <w:rPr>
          <w:rFonts w:ascii="Times New Roman" w:eastAsiaTheme="minorEastAsia" w:hAnsi="Times New Roman" w:cstheme="minorBidi"/>
          <w:kern w:val="2"/>
          <w:szCs w:val="21"/>
        </w:rPr>
        <w:t>he</w:t>
      </w:r>
      <w:del w:id="28" w:author="小Y" w:date="2020-02-26T15:15:00Z">
        <w:r w:rsidR="00530DFE" w:rsidRPr="00DB07F6" w:rsidDel="00283FA0">
          <w:rPr>
            <w:rFonts w:ascii="Times New Roman" w:eastAsiaTheme="minorEastAsia" w:hAnsi="Times New Roman" w:cstheme="minorBidi"/>
            <w:kern w:val="2"/>
            <w:szCs w:val="21"/>
          </w:rPr>
          <w:delText xml:space="preserve"> application of</w:delText>
        </w:r>
      </w:del>
      <w:r w:rsidR="00530DFE" w:rsidRPr="00DB07F6">
        <w:rPr>
          <w:rFonts w:ascii="Times New Roman" w:eastAsiaTheme="minorEastAsia" w:hAnsi="Times New Roman" w:cstheme="minorBidi"/>
          <w:kern w:val="2"/>
          <w:szCs w:val="21"/>
        </w:rPr>
        <w:t xml:space="preserve"> I</w:t>
      </w:r>
      <w:del w:id="29" w:author="小Y" w:date="2020-02-26T15:04:00Z">
        <w:r w:rsidR="00530DFE" w:rsidRPr="00DB07F6" w:rsidDel="00977AD2">
          <w:rPr>
            <w:rFonts w:ascii="Times New Roman" w:eastAsiaTheme="minorEastAsia" w:hAnsi="Times New Roman" w:cstheme="minorBidi"/>
            <w:kern w:val="2"/>
            <w:szCs w:val="21"/>
          </w:rPr>
          <w:delText xml:space="preserve">nternet </w:delText>
        </w:r>
      </w:del>
      <w:r w:rsidR="00530DFE" w:rsidRPr="00DB07F6">
        <w:rPr>
          <w:rFonts w:ascii="Times New Roman" w:eastAsiaTheme="minorEastAsia" w:hAnsi="Times New Roman" w:cstheme="minorBidi"/>
          <w:kern w:val="2"/>
          <w:szCs w:val="21"/>
        </w:rPr>
        <w:t>o</w:t>
      </w:r>
      <w:del w:id="30" w:author="小Y" w:date="2020-02-26T15:04:00Z">
        <w:r w:rsidR="00530DFE" w:rsidRPr="00DB07F6" w:rsidDel="00977AD2">
          <w:rPr>
            <w:rFonts w:ascii="Times New Roman" w:eastAsiaTheme="minorEastAsia" w:hAnsi="Times New Roman" w:cstheme="minorBidi"/>
            <w:kern w:val="2"/>
            <w:szCs w:val="21"/>
          </w:rPr>
          <w:delText xml:space="preserve">f </w:delText>
        </w:r>
      </w:del>
      <w:r w:rsidR="00530DFE" w:rsidRPr="00DB07F6">
        <w:rPr>
          <w:rFonts w:ascii="Times New Roman" w:eastAsiaTheme="minorEastAsia" w:hAnsi="Times New Roman" w:cstheme="minorBidi"/>
          <w:kern w:val="2"/>
          <w:szCs w:val="21"/>
        </w:rPr>
        <w:t>T</w:t>
      </w:r>
      <w:del w:id="31" w:author="小Y" w:date="2020-02-26T15:04:00Z">
        <w:r w:rsidR="00530DFE" w:rsidRPr="00DB07F6" w:rsidDel="00977AD2">
          <w:rPr>
            <w:rFonts w:ascii="Times New Roman" w:eastAsiaTheme="minorEastAsia" w:hAnsi="Times New Roman" w:cstheme="minorBidi"/>
            <w:kern w:val="2"/>
            <w:szCs w:val="21"/>
          </w:rPr>
          <w:delText>hings</w:delText>
        </w:r>
      </w:del>
      <w:r w:rsidR="00530DFE" w:rsidRPr="00DB07F6">
        <w:rPr>
          <w:rFonts w:ascii="Times New Roman" w:eastAsiaTheme="minorEastAsia" w:hAnsi="Times New Roman" w:cstheme="minorBidi"/>
          <w:kern w:val="2"/>
          <w:szCs w:val="21"/>
        </w:rPr>
        <w:t xml:space="preserve"> technology</w:t>
      </w:r>
      <w:del w:id="32" w:author="小Y" w:date="2020-02-26T15:16:00Z">
        <w:r w:rsidR="00530DFE" w:rsidRPr="00DB07F6" w:rsidDel="00283FA0">
          <w:rPr>
            <w:rFonts w:ascii="Times New Roman" w:eastAsiaTheme="minorEastAsia" w:hAnsi="Times New Roman" w:cstheme="minorBidi"/>
            <w:kern w:val="2"/>
            <w:szCs w:val="21"/>
          </w:rPr>
          <w:delText xml:space="preserve"> in hood equipment</w:delText>
        </w:r>
      </w:del>
      <w:r w:rsidR="00530DFE" w:rsidRPr="00DB07F6">
        <w:rPr>
          <w:rFonts w:ascii="Times New Roman" w:eastAsiaTheme="minorEastAsia" w:hAnsi="Times New Roman" w:cstheme="minorBidi"/>
          <w:kern w:val="2"/>
          <w:szCs w:val="21"/>
        </w:rPr>
        <w:t xml:space="preserve"> is mainly </w:t>
      </w:r>
      <w:del w:id="33" w:author="小Y" w:date="2020-02-26T15:19:00Z">
        <w:r w:rsidR="00530DFE" w:rsidRPr="00DB07F6" w:rsidDel="00283FA0">
          <w:rPr>
            <w:rFonts w:ascii="Times New Roman" w:eastAsiaTheme="minorEastAsia" w:hAnsi="Times New Roman" w:cstheme="minorBidi"/>
            <w:kern w:val="2"/>
            <w:szCs w:val="21"/>
          </w:rPr>
          <w:delText xml:space="preserve">embodied </w:delText>
        </w:r>
      </w:del>
      <w:ins w:id="34" w:author="小Y" w:date="2020-02-26T15:19:00Z">
        <w:r w:rsidR="00283FA0">
          <w:rPr>
            <w:rFonts w:ascii="Times New Roman" w:eastAsiaTheme="minorEastAsia" w:hAnsi="Times New Roman" w:cstheme="minorBidi"/>
            <w:kern w:val="2"/>
            <w:szCs w:val="21"/>
          </w:rPr>
          <w:t>us</w:t>
        </w:r>
        <w:r w:rsidR="00283FA0" w:rsidRPr="00DB07F6">
          <w:rPr>
            <w:rFonts w:ascii="Times New Roman" w:eastAsiaTheme="minorEastAsia" w:hAnsi="Times New Roman" w:cstheme="minorBidi"/>
            <w:kern w:val="2"/>
            <w:szCs w:val="21"/>
          </w:rPr>
          <w:t xml:space="preserve">ed </w:t>
        </w:r>
      </w:ins>
      <w:r w:rsidR="00530DFE" w:rsidRPr="00DB07F6">
        <w:rPr>
          <w:rFonts w:ascii="Times New Roman" w:eastAsiaTheme="minorEastAsia" w:hAnsi="Times New Roman" w:cstheme="minorBidi"/>
          <w:kern w:val="2"/>
          <w:szCs w:val="21"/>
        </w:rPr>
        <w:t>in intelligent control and visualization</w:t>
      </w:r>
      <w:ins w:id="35" w:author="小Y" w:date="2020-02-26T15:16:00Z">
        <w:r w:rsidR="00283FA0" w:rsidRPr="00DB07F6">
          <w:rPr>
            <w:rFonts w:ascii="Times New Roman" w:eastAsiaTheme="minorEastAsia" w:hAnsi="Times New Roman" w:cstheme="minorBidi"/>
            <w:kern w:val="2"/>
            <w:szCs w:val="21"/>
          </w:rPr>
          <w:t xml:space="preserve"> in</w:t>
        </w:r>
      </w:ins>
      <w:ins w:id="36" w:author="小Y" w:date="2020-02-26T15:20:00Z">
        <w:r w:rsidR="00A333DF">
          <w:rPr>
            <w:rFonts w:ascii="Times New Roman" w:eastAsiaTheme="minorEastAsia" w:hAnsi="Times New Roman" w:cstheme="minorBidi"/>
            <w:kern w:val="2"/>
            <w:szCs w:val="21"/>
          </w:rPr>
          <w:t xml:space="preserve"> range</w:t>
        </w:r>
      </w:ins>
      <w:ins w:id="37" w:author="小Y" w:date="2020-02-26T15:16:00Z">
        <w:r w:rsidR="00283FA0" w:rsidRPr="00DB07F6">
          <w:rPr>
            <w:rFonts w:ascii="Times New Roman" w:eastAsiaTheme="minorEastAsia" w:hAnsi="Times New Roman" w:cstheme="minorBidi"/>
            <w:kern w:val="2"/>
            <w:szCs w:val="21"/>
          </w:rPr>
          <w:t xml:space="preserve"> hood</w:t>
        </w:r>
      </w:ins>
      <w:ins w:id="38" w:author="小Y" w:date="2020-02-26T15:20:00Z">
        <w:r w:rsidR="00A333DF">
          <w:rPr>
            <w:rFonts w:ascii="Times New Roman" w:eastAsiaTheme="minorEastAsia" w:hAnsi="Times New Roman" w:cstheme="minorBidi"/>
            <w:kern w:val="2"/>
            <w:szCs w:val="21"/>
          </w:rPr>
          <w:t>s</w:t>
        </w:r>
      </w:ins>
      <w:del w:id="39" w:author="小Y" w:date="2020-02-26T15:06:00Z">
        <w:r w:rsidR="00530DFE" w:rsidRPr="00DB07F6" w:rsidDel="00977AD2">
          <w:rPr>
            <w:rFonts w:ascii="Times New Roman" w:eastAsiaTheme="minorEastAsia" w:hAnsi="Times New Roman" w:cstheme="minorBidi"/>
            <w:kern w:val="2"/>
            <w:szCs w:val="21"/>
          </w:rPr>
          <w:delText xml:space="preserve"> terminals</w:delText>
        </w:r>
      </w:del>
      <w:ins w:id="40" w:author="小Y" w:date="2020-02-26T15:35:00Z">
        <w:r w:rsidR="00FF260F">
          <w:rPr>
            <w:rFonts w:ascii="Times New Roman" w:eastAsiaTheme="minorEastAsia" w:hAnsi="Times New Roman" w:cstheme="minorBidi"/>
            <w:kern w:val="2"/>
            <w:szCs w:val="21"/>
          </w:rPr>
          <w:t>,</w:t>
        </w:r>
      </w:ins>
      <w:del w:id="41" w:author="小Y" w:date="2020-02-26T15:35:00Z">
        <w:r w:rsidR="00530DFE" w:rsidRPr="00DB07F6" w:rsidDel="00FF260F">
          <w:rPr>
            <w:rFonts w:ascii="Times New Roman" w:eastAsiaTheme="minorEastAsia" w:hAnsi="Times New Roman" w:cstheme="minorBidi"/>
            <w:kern w:val="2"/>
            <w:szCs w:val="21"/>
          </w:rPr>
          <w:delText>.</w:delText>
        </w:r>
      </w:del>
      <w:r w:rsidR="00530DFE" w:rsidRPr="00DB07F6">
        <w:rPr>
          <w:rFonts w:ascii="Times New Roman" w:eastAsiaTheme="minorEastAsia" w:hAnsi="Times New Roman" w:cstheme="minorBidi"/>
          <w:kern w:val="2"/>
          <w:szCs w:val="21"/>
        </w:rPr>
        <w:t xml:space="preserve"> </w:t>
      </w:r>
      <w:del w:id="42" w:author="小Y" w:date="2020-02-26T15:36:00Z">
        <w:r w:rsidR="00530DFE" w:rsidRPr="00DB07F6" w:rsidDel="00FF260F">
          <w:rPr>
            <w:rFonts w:ascii="Times New Roman" w:eastAsiaTheme="minorEastAsia" w:hAnsi="Times New Roman" w:cstheme="minorBidi"/>
            <w:kern w:val="2"/>
            <w:szCs w:val="21"/>
          </w:rPr>
          <w:delText>However,</w:delText>
        </w:r>
      </w:del>
      <w:ins w:id="43" w:author="小Y" w:date="2020-02-26T15:36:00Z">
        <w:r w:rsidR="00FF260F">
          <w:rPr>
            <w:rFonts w:ascii="Times New Roman" w:eastAsiaTheme="minorEastAsia" w:hAnsi="Times New Roman" w:cstheme="minorBidi"/>
            <w:kern w:val="2"/>
            <w:szCs w:val="21"/>
          </w:rPr>
          <w:t>which</w:t>
        </w:r>
      </w:ins>
      <w:r w:rsidR="00530DFE" w:rsidRPr="00DB07F6">
        <w:rPr>
          <w:rFonts w:ascii="Times New Roman" w:eastAsiaTheme="minorEastAsia" w:hAnsi="Times New Roman" w:cstheme="minorBidi"/>
          <w:kern w:val="2"/>
          <w:szCs w:val="21"/>
        </w:rPr>
        <w:t xml:space="preserve"> </w:t>
      </w:r>
      <w:del w:id="44" w:author="小Y" w:date="2020-02-26T15:36:00Z">
        <w:r w:rsidR="00530DFE" w:rsidRPr="00DB07F6" w:rsidDel="00FF260F">
          <w:rPr>
            <w:rFonts w:ascii="Times New Roman" w:eastAsiaTheme="minorEastAsia" w:hAnsi="Times New Roman" w:cstheme="minorBidi"/>
            <w:kern w:val="2"/>
            <w:szCs w:val="21"/>
          </w:rPr>
          <w:delText>there are</w:delText>
        </w:r>
      </w:del>
      <w:ins w:id="45" w:author="小Y" w:date="2020-02-26T15:36:00Z">
        <w:r w:rsidR="00FF260F">
          <w:rPr>
            <w:rFonts w:ascii="Times New Roman" w:eastAsiaTheme="minorEastAsia" w:hAnsi="Times New Roman" w:cstheme="minorBidi"/>
            <w:kern w:val="2"/>
            <w:szCs w:val="21"/>
          </w:rPr>
          <w:t>has</w:t>
        </w:r>
      </w:ins>
      <w:r w:rsidR="00530DFE" w:rsidRPr="00DB07F6">
        <w:rPr>
          <w:rFonts w:ascii="Times New Roman" w:eastAsiaTheme="minorEastAsia" w:hAnsi="Times New Roman" w:cstheme="minorBidi"/>
          <w:kern w:val="2"/>
          <w:szCs w:val="21"/>
        </w:rPr>
        <w:t xml:space="preserve"> certain deficiencies in the </w:t>
      </w:r>
      <w:ins w:id="46" w:author="小Y" w:date="2020-02-26T15:29:00Z">
        <w:r w:rsidR="00D00DEF">
          <w:rPr>
            <w:rFonts w:ascii="Times New Roman" w:eastAsiaTheme="minorEastAsia" w:hAnsi="Times New Roman" w:cstheme="minorBidi"/>
            <w:kern w:val="2"/>
            <w:szCs w:val="21"/>
          </w:rPr>
          <w:t xml:space="preserve">practical </w:t>
        </w:r>
      </w:ins>
      <w:r w:rsidR="00530DFE" w:rsidRPr="00DB07F6">
        <w:rPr>
          <w:rFonts w:ascii="Times New Roman" w:eastAsiaTheme="minorEastAsia" w:hAnsi="Times New Roman" w:cstheme="minorBidi"/>
          <w:kern w:val="2"/>
          <w:szCs w:val="21"/>
        </w:rPr>
        <w:t>application</w:t>
      </w:r>
      <w:ins w:id="47" w:author="小Y" w:date="2020-02-26T15:36:00Z">
        <w:r w:rsidR="00FF260F">
          <w:rPr>
            <w:rFonts w:ascii="Times New Roman" w:eastAsiaTheme="minorEastAsia" w:hAnsi="Times New Roman" w:cstheme="minorBidi"/>
            <w:kern w:val="2"/>
            <w:szCs w:val="21"/>
          </w:rPr>
          <w:t>.</w:t>
        </w:r>
      </w:ins>
      <w:del w:id="48" w:author="小Y" w:date="2020-02-26T15:26:00Z">
        <w:r w:rsidR="00530DFE" w:rsidRPr="00DB07F6" w:rsidDel="00D00DEF">
          <w:rPr>
            <w:rFonts w:ascii="Times New Roman" w:eastAsiaTheme="minorEastAsia" w:hAnsi="Times New Roman" w:cstheme="minorBidi"/>
            <w:kern w:val="2"/>
            <w:szCs w:val="21"/>
          </w:rPr>
          <w:delText xml:space="preserve"> of these technologies:</w:delText>
        </w:r>
      </w:del>
      <w:r w:rsidR="00530DFE">
        <w:rPr>
          <w:rFonts w:ascii="Times New Roman" w:eastAsiaTheme="minorEastAsia" w:hAnsi="Times New Roman" w:cstheme="minorBidi"/>
          <w:kern w:val="2"/>
          <w:szCs w:val="21"/>
        </w:rPr>
        <w:t xml:space="preserve"> </w:t>
      </w:r>
      <w:ins w:id="49" w:author="小Y" w:date="2020-02-26T15:36:00Z">
        <w:r w:rsidR="00FF260F">
          <w:rPr>
            <w:rFonts w:ascii="Times New Roman" w:eastAsiaTheme="minorEastAsia" w:hAnsi="Times New Roman" w:cstheme="minorBidi"/>
            <w:kern w:val="2"/>
            <w:szCs w:val="21"/>
          </w:rPr>
          <w:t xml:space="preserve">For example, </w:t>
        </w:r>
      </w:ins>
      <w:del w:id="50" w:author="小Y" w:date="2020-02-26T15:44:00Z">
        <w:r w:rsidR="00530DFE" w:rsidDel="006A6177">
          <w:rPr>
            <w:rFonts w:ascii="Times New Roman" w:eastAsiaTheme="minorEastAsia" w:hAnsi="Times New Roman" w:cstheme="minorBidi"/>
            <w:kern w:val="2"/>
            <w:szCs w:val="21"/>
          </w:rPr>
          <w:delText>the intelligent control of lampblack suction</w:delText>
        </w:r>
      </w:del>
      <w:ins w:id="51" w:author="小Y" w:date="2020-02-26T15:44:00Z">
        <w:r w:rsidR="006A6177">
          <w:rPr>
            <w:rFonts w:ascii="Times New Roman" w:eastAsiaTheme="minorEastAsia" w:hAnsi="Times New Roman" w:cstheme="minorBidi"/>
            <w:kern w:val="2"/>
            <w:szCs w:val="21"/>
          </w:rPr>
          <w:t>it</w:t>
        </w:r>
      </w:ins>
      <w:ins w:id="52" w:author="小Y" w:date="2020-02-26T15:46:00Z">
        <w:r w:rsidR="006A6177">
          <w:rPr>
            <w:rFonts w:ascii="Times New Roman" w:eastAsiaTheme="minorEastAsia" w:hAnsi="Times New Roman" w:cstheme="minorBidi"/>
            <w:kern w:val="2"/>
            <w:szCs w:val="21"/>
          </w:rPr>
          <w:t xml:space="preserve"> is</w:t>
        </w:r>
      </w:ins>
      <w:r w:rsidR="00530DFE">
        <w:rPr>
          <w:rFonts w:ascii="Times New Roman" w:eastAsiaTheme="minorEastAsia" w:hAnsi="Times New Roman" w:cstheme="minorBidi"/>
          <w:kern w:val="2"/>
          <w:szCs w:val="21"/>
        </w:rPr>
        <w:t xml:space="preserve"> only </w:t>
      </w:r>
      <w:del w:id="53" w:author="小Y" w:date="2020-02-26T15:46:00Z">
        <w:r w:rsidR="00530DFE" w:rsidDel="006A6177">
          <w:rPr>
            <w:rFonts w:ascii="Times New Roman" w:eastAsiaTheme="minorEastAsia" w:hAnsi="Times New Roman" w:cstheme="minorBidi"/>
            <w:kern w:val="2"/>
            <w:szCs w:val="21"/>
          </w:rPr>
          <w:delText xml:space="preserve">realizes </w:delText>
        </w:r>
      </w:del>
      <w:ins w:id="54" w:author="小Y" w:date="2020-02-26T15:46:00Z">
        <w:r w:rsidR="006A6177">
          <w:rPr>
            <w:rFonts w:ascii="Times New Roman" w:eastAsiaTheme="minorEastAsia" w:hAnsi="Times New Roman" w:cstheme="minorBidi"/>
            <w:kern w:val="2"/>
            <w:szCs w:val="21"/>
          </w:rPr>
          <w:t>able to</w:t>
        </w:r>
        <w:r w:rsidR="006A6177">
          <w:rPr>
            <w:rFonts w:ascii="Times New Roman" w:eastAsiaTheme="minorEastAsia" w:hAnsi="Times New Roman" w:cstheme="minorBidi"/>
            <w:kern w:val="2"/>
            <w:szCs w:val="21"/>
          </w:rPr>
          <w:t xml:space="preserve"> </w:t>
        </w:r>
      </w:ins>
      <w:del w:id="55" w:author="小Y" w:date="2020-02-26T15:52:00Z">
        <w:r w:rsidR="00530DFE" w:rsidDel="006A6177">
          <w:rPr>
            <w:rFonts w:ascii="Times New Roman" w:eastAsiaTheme="minorEastAsia" w:hAnsi="Times New Roman" w:cstheme="minorBidi"/>
            <w:kern w:val="2"/>
            <w:szCs w:val="21"/>
          </w:rPr>
          <w:delText>automatic</w:delText>
        </w:r>
        <w:r w:rsidR="00530DFE" w:rsidRPr="00DB07F6" w:rsidDel="006A6177">
          <w:rPr>
            <w:rFonts w:ascii="Times New Roman" w:eastAsiaTheme="minorEastAsia" w:hAnsi="Times New Roman" w:cstheme="minorBidi"/>
            <w:kern w:val="2"/>
            <w:szCs w:val="21"/>
          </w:rPr>
          <w:delText xml:space="preserve"> </w:delText>
        </w:r>
      </w:del>
      <w:r w:rsidR="00530DFE" w:rsidRPr="00DB07F6">
        <w:rPr>
          <w:rFonts w:ascii="Times New Roman" w:eastAsiaTheme="minorEastAsia" w:hAnsi="Times New Roman" w:cstheme="minorBidi"/>
          <w:kern w:val="2"/>
          <w:szCs w:val="21"/>
        </w:rPr>
        <w:t>switch</w:t>
      </w:r>
      <w:del w:id="56" w:author="小Y" w:date="2020-02-26T15:51:00Z">
        <w:r w:rsidR="00530DFE" w:rsidRPr="00DB07F6" w:rsidDel="006A6177">
          <w:rPr>
            <w:rFonts w:ascii="Times New Roman" w:eastAsiaTheme="minorEastAsia" w:hAnsi="Times New Roman" w:cstheme="minorBidi"/>
            <w:kern w:val="2"/>
            <w:szCs w:val="21"/>
          </w:rPr>
          <w:delText>ing</w:delText>
        </w:r>
      </w:del>
      <w:r w:rsidR="00530DFE" w:rsidRPr="00DB07F6">
        <w:rPr>
          <w:rFonts w:ascii="Times New Roman" w:eastAsiaTheme="minorEastAsia" w:hAnsi="Times New Roman" w:cstheme="minorBidi"/>
          <w:kern w:val="2"/>
          <w:szCs w:val="21"/>
        </w:rPr>
        <w:t xml:space="preserve"> </w:t>
      </w:r>
      <w:ins w:id="57" w:author="小Y" w:date="2020-02-26T15:52:00Z">
        <w:r w:rsidR="006A6177">
          <w:rPr>
            <w:rFonts w:ascii="Times New Roman" w:eastAsiaTheme="minorEastAsia" w:hAnsi="Times New Roman" w:cstheme="minorBidi"/>
            <w:kern w:val="2"/>
            <w:szCs w:val="21"/>
          </w:rPr>
          <w:t>automatic</w:t>
        </w:r>
      </w:ins>
      <w:ins w:id="58" w:author="小Y" w:date="2020-02-26T15:53:00Z">
        <w:r w:rsidR="006A6177">
          <w:rPr>
            <w:rFonts w:ascii="Times New Roman" w:eastAsiaTheme="minorEastAsia" w:hAnsi="Times New Roman" w:cstheme="minorBidi"/>
            <w:kern w:val="2"/>
            <w:szCs w:val="21"/>
          </w:rPr>
          <w:t>ally</w:t>
        </w:r>
      </w:ins>
      <w:ins w:id="59" w:author="小Y" w:date="2020-02-26T15:52:00Z">
        <w:r w:rsidR="006A6177" w:rsidRPr="00DB07F6">
          <w:rPr>
            <w:rFonts w:ascii="Times New Roman" w:eastAsiaTheme="minorEastAsia" w:hAnsi="Times New Roman" w:cstheme="minorBidi"/>
            <w:kern w:val="2"/>
            <w:szCs w:val="21"/>
          </w:rPr>
          <w:t xml:space="preserve"> </w:t>
        </w:r>
      </w:ins>
      <w:r w:rsidR="00530DFE" w:rsidRPr="00DB07F6">
        <w:rPr>
          <w:rFonts w:ascii="Times New Roman" w:eastAsiaTheme="minorEastAsia" w:hAnsi="Times New Roman" w:cstheme="minorBidi"/>
          <w:kern w:val="2"/>
          <w:szCs w:val="21"/>
        </w:rPr>
        <w:t>between fixed gears</w:t>
      </w:r>
      <w:del w:id="60" w:author="小Y" w:date="2020-02-26T15:47:00Z">
        <w:r w:rsidR="00530DFE" w:rsidRPr="00DB07F6" w:rsidDel="006A6177">
          <w:rPr>
            <w:rFonts w:ascii="Times New Roman" w:eastAsiaTheme="minorEastAsia" w:hAnsi="Times New Roman" w:cstheme="minorBidi"/>
            <w:kern w:val="2"/>
            <w:szCs w:val="21"/>
          </w:rPr>
          <w:delText>, and there is no</w:delText>
        </w:r>
      </w:del>
      <w:ins w:id="61" w:author="小Y" w:date="2020-02-26T15:47:00Z">
        <w:r w:rsidR="006A6177">
          <w:rPr>
            <w:rFonts w:ascii="Times New Roman" w:eastAsiaTheme="minorEastAsia" w:hAnsi="Times New Roman" w:cstheme="minorBidi"/>
            <w:kern w:val="2"/>
            <w:szCs w:val="21"/>
          </w:rPr>
          <w:t xml:space="preserve"> instead of</w:t>
        </w:r>
      </w:ins>
      <w:r w:rsidR="00530DFE" w:rsidRPr="00DB07F6">
        <w:rPr>
          <w:rFonts w:ascii="Times New Roman" w:eastAsiaTheme="minorEastAsia" w:hAnsi="Times New Roman" w:cstheme="minorBidi"/>
          <w:kern w:val="2"/>
          <w:szCs w:val="21"/>
        </w:rPr>
        <w:t xml:space="preserve"> stepless intelligent </w:t>
      </w:r>
      <w:r w:rsidR="00530DFE">
        <w:rPr>
          <w:rFonts w:ascii="Times New Roman" w:eastAsiaTheme="minorEastAsia" w:hAnsi="Times New Roman" w:cstheme="minorBidi" w:hint="eastAsia"/>
          <w:kern w:val="2"/>
          <w:szCs w:val="21"/>
        </w:rPr>
        <w:t>speed</w:t>
      </w:r>
      <w:r w:rsidR="00530DFE">
        <w:rPr>
          <w:rFonts w:ascii="Times New Roman" w:eastAsiaTheme="minorEastAsia" w:hAnsi="Times New Roman" w:cstheme="minorBidi"/>
          <w:kern w:val="2"/>
          <w:szCs w:val="21"/>
        </w:rPr>
        <w:t xml:space="preserve"> </w:t>
      </w:r>
      <w:r w:rsidR="00530DFE">
        <w:rPr>
          <w:rFonts w:ascii="Times New Roman" w:eastAsiaTheme="minorEastAsia" w:hAnsi="Times New Roman" w:cstheme="minorBidi" w:hint="eastAsia"/>
          <w:kern w:val="2"/>
          <w:szCs w:val="21"/>
        </w:rPr>
        <w:t>regulation</w:t>
      </w:r>
      <w:r w:rsidR="00530DFE" w:rsidRPr="00DB07F6">
        <w:rPr>
          <w:rFonts w:ascii="Times New Roman" w:eastAsiaTheme="minorEastAsia" w:hAnsi="Times New Roman" w:cstheme="minorBidi"/>
          <w:kern w:val="2"/>
          <w:szCs w:val="21"/>
        </w:rPr>
        <w:t xml:space="preserve">; </w:t>
      </w:r>
      <w:del w:id="62" w:author="小Y" w:date="2020-02-26T16:00:00Z">
        <w:r w:rsidR="00530DFE" w:rsidRPr="00DB07F6" w:rsidDel="003C61A2">
          <w:rPr>
            <w:rFonts w:ascii="Times New Roman" w:eastAsiaTheme="minorEastAsia" w:hAnsi="Times New Roman" w:cstheme="minorBidi"/>
            <w:kern w:val="2"/>
            <w:szCs w:val="21"/>
          </w:rPr>
          <w:delText xml:space="preserve">the response of the </w:delText>
        </w:r>
        <w:r w:rsidR="00530DFE" w:rsidDel="003C61A2">
          <w:rPr>
            <w:rFonts w:ascii="Times New Roman" w:eastAsiaTheme="minorEastAsia" w:hAnsi="Times New Roman" w:cstheme="minorBidi" w:hint="eastAsia"/>
            <w:kern w:val="2"/>
            <w:szCs w:val="21"/>
          </w:rPr>
          <w:delText>in</w:delText>
        </w:r>
        <w:r w:rsidR="00530DFE" w:rsidDel="003C61A2">
          <w:rPr>
            <w:rFonts w:ascii="Times New Roman" w:eastAsiaTheme="minorEastAsia" w:hAnsi="Times New Roman" w:cstheme="minorBidi"/>
            <w:kern w:val="2"/>
            <w:szCs w:val="21"/>
          </w:rPr>
          <w:delText xml:space="preserve">telligent </w:delText>
        </w:r>
        <w:r w:rsidR="00530DFE" w:rsidRPr="00DB07F6" w:rsidDel="003C61A2">
          <w:rPr>
            <w:rFonts w:ascii="Times New Roman" w:eastAsiaTheme="minorEastAsia" w:hAnsi="Times New Roman" w:cstheme="minorBidi"/>
            <w:kern w:val="2"/>
            <w:szCs w:val="21"/>
          </w:rPr>
          <w:delText xml:space="preserve">control is not sensitive, and it is impossible to change the gear position in </w:delText>
        </w:r>
        <w:r w:rsidR="00530DFE" w:rsidDel="003C61A2">
          <w:rPr>
            <w:rFonts w:ascii="Times New Roman" w:eastAsiaTheme="minorEastAsia" w:hAnsi="Times New Roman" w:cstheme="minorBidi"/>
            <w:kern w:val="2"/>
            <w:szCs w:val="21"/>
          </w:rPr>
          <w:delText xml:space="preserve">real </w:delText>
        </w:r>
        <w:r w:rsidR="00530DFE" w:rsidRPr="00DB07F6" w:rsidDel="003C61A2">
          <w:rPr>
            <w:rFonts w:ascii="Times New Roman" w:eastAsiaTheme="minorEastAsia" w:hAnsi="Times New Roman" w:cstheme="minorBidi"/>
            <w:kern w:val="2"/>
            <w:szCs w:val="21"/>
          </w:rPr>
          <w:delText>time with the smoke concentration change</w:delText>
        </w:r>
      </w:del>
      <w:ins w:id="63" w:author="小Y" w:date="2020-02-26T16:00:00Z">
        <w:r w:rsidR="003C61A2">
          <w:rPr>
            <w:rFonts w:ascii="Times New Roman" w:eastAsiaTheme="minorEastAsia" w:hAnsi="Times New Roman" w:cstheme="minorBidi"/>
            <w:kern w:val="2"/>
            <w:szCs w:val="21"/>
          </w:rPr>
          <w:t xml:space="preserve">no immediate feedback </w:t>
        </w:r>
      </w:ins>
      <w:ins w:id="64" w:author="小Y" w:date="2020-02-26T16:05:00Z">
        <w:r w:rsidR="003C61A2">
          <w:rPr>
            <w:rFonts w:ascii="Times New Roman" w:eastAsiaTheme="minorEastAsia" w:hAnsi="Times New Roman" w:cstheme="minorBidi"/>
            <w:kern w:val="2"/>
            <w:szCs w:val="21"/>
          </w:rPr>
          <w:t>and</w:t>
        </w:r>
      </w:ins>
      <w:ins w:id="65" w:author="小Y" w:date="2020-02-26T16:00:00Z">
        <w:r w:rsidR="003C61A2">
          <w:rPr>
            <w:rFonts w:ascii="Times New Roman" w:eastAsiaTheme="minorEastAsia" w:hAnsi="Times New Roman" w:cstheme="minorBidi"/>
            <w:kern w:val="2"/>
            <w:szCs w:val="21"/>
          </w:rPr>
          <w:t xml:space="preserve"> </w:t>
        </w:r>
      </w:ins>
      <w:ins w:id="66" w:author="小Y" w:date="2020-02-26T16:01:00Z">
        <w:r w:rsidR="003C61A2">
          <w:rPr>
            <w:rFonts w:ascii="Times New Roman" w:eastAsiaTheme="minorEastAsia" w:hAnsi="Times New Roman" w:cstheme="minorBidi"/>
            <w:kern w:val="2"/>
            <w:szCs w:val="21"/>
          </w:rPr>
          <w:t>control</w:t>
        </w:r>
      </w:ins>
      <w:ins w:id="67" w:author="小Y" w:date="2020-02-26T16:07:00Z">
        <w:r w:rsidR="003C61A2">
          <w:rPr>
            <w:rFonts w:ascii="Times New Roman" w:eastAsiaTheme="minorEastAsia" w:hAnsi="Times New Roman" w:cstheme="minorBidi"/>
            <w:kern w:val="2"/>
            <w:szCs w:val="21"/>
          </w:rPr>
          <w:t xml:space="preserve"> </w:t>
        </w:r>
      </w:ins>
      <w:ins w:id="68" w:author="小Y" w:date="2020-02-26T16:08:00Z">
        <w:r w:rsidR="003C61A2">
          <w:rPr>
            <w:rFonts w:ascii="Times New Roman" w:eastAsiaTheme="minorEastAsia" w:hAnsi="Times New Roman" w:cstheme="minorBidi"/>
            <w:kern w:val="2"/>
            <w:szCs w:val="21"/>
          </w:rPr>
          <w:t>failure</w:t>
        </w:r>
      </w:ins>
      <w:ins w:id="69" w:author="小Y" w:date="2020-02-26T16:01:00Z">
        <w:r w:rsidR="003C61A2">
          <w:rPr>
            <w:rFonts w:ascii="Times New Roman" w:eastAsiaTheme="minorEastAsia" w:hAnsi="Times New Roman" w:cstheme="minorBidi"/>
            <w:kern w:val="2"/>
            <w:szCs w:val="21"/>
          </w:rPr>
          <w:t xml:space="preserve"> </w:t>
        </w:r>
      </w:ins>
      <w:ins w:id="70" w:author="小Y" w:date="2020-02-26T16:10:00Z">
        <w:r w:rsidR="00B444C0">
          <w:rPr>
            <w:rFonts w:ascii="Times New Roman" w:eastAsiaTheme="minorEastAsia" w:hAnsi="Times New Roman" w:cstheme="minorBidi"/>
            <w:kern w:val="2"/>
            <w:szCs w:val="21"/>
          </w:rPr>
          <w:t>lead to</w:t>
        </w:r>
      </w:ins>
      <w:ins w:id="71" w:author="小Y" w:date="2020-02-26T16:01:00Z">
        <w:r w:rsidR="003C61A2">
          <w:rPr>
            <w:rFonts w:ascii="Times New Roman" w:eastAsiaTheme="minorEastAsia" w:hAnsi="Times New Roman" w:cstheme="minorBidi"/>
            <w:kern w:val="2"/>
            <w:szCs w:val="21"/>
          </w:rPr>
          <w:t xml:space="preserve"> poor experience of intelligent control</w:t>
        </w:r>
      </w:ins>
      <w:r w:rsidR="00530DFE" w:rsidRPr="00DB07F6">
        <w:rPr>
          <w:rFonts w:ascii="Times New Roman" w:eastAsiaTheme="minorEastAsia" w:hAnsi="Times New Roman" w:cstheme="minorBidi"/>
          <w:kern w:val="2"/>
          <w:szCs w:val="21"/>
        </w:rPr>
        <w:t xml:space="preserve">; the intelligent visual terminal </w:t>
      </w:r>
      <w:del w:id="72" w:author="小Y" w:date="2020-02-26T16:12:00Z">
        <w:r w:rsidR="00530DFE" w:rsidRPr="00DB07F6" w:rsidDel="00023047">
          <w:rPr>
            <w:rFonts w:ascii="Times New Roman" w:eastAsiaTheme="minorEastAsia" w:hAnsi="Times New Roman" w:cstheme="minorBidi"/>
            <w:kern w:val="2"/>
            <w:szCs w:val="21"/>
          </w:rPr>
          <w:delText xml:space="preserve">is </w:delText>
        </w:r>
      </w:del>
      <w:r w:rsidR="00530DFE" w:rsidRPr="00DB07F6">
        <w:rPr>
          <w:rFonts w:ascii="Times New Roman" w:eastAsiaTheme="minorEastAsia" w:hAnsi="Times New Roman" w:cstheme="minorBidi"/>
          <w:kern w:val="2"/>
          <w:szCs w:val="21"/>
        </w:rPr>
        <w:t xml:space="preserve">only </w:t>
      </w:r>
      <w:del w:id="73" w:author="小Y" w:date="2020-02-26T16:12:00Z">
        <w:r w:rsidR="00530DFE" w:rsidRPr="00DB07F6" w:rsidDel="00023047">
          <w:rPr>
            <w:rFonts w:ascii="Times New Roman" w:eastAsiaTheme="minorEastAsia" w:hAnsi="Times New Roman" w:cstheme="minorBidi"/>
            <w:kern w:val="2"/>
            <w:szCs w:val="21"/>
          </w:rPr>
          <w:delText xml:space="preserve">a switch tool for </w:delText>
        </w:r>
      </w:del>
      <w:r w:rsidR="00530DFE" w:rsidRPr="00DB07F6">
        <w:rPr>
          <w:rFonts w:ascii="Times New Roman" w:eastAsiaTheme="minorEastAsia" w:hAnsi="Times New Roman" w:cstheme="minorBidi"/>
          <w:kern w:val="2"/>
          <w:szCs w:val="21"/>
        </w:rPr>
        <w:t>control</w:t>
      </w:r>
      <w:ins w:id="74" w:author="小Y" w:date="2020-02-26T16:12:00Z">
        <w:r w:rsidR="00023047">
          <w:rPr>
            <w:rFonts w:ascii="Times New Roman" w:eastAsiaTheme="minorEastAsia" w:hAnsi="Times New Roman" w:cstheme="minorBidi"/>
            <w:kern w:val="2"/>
            <w:szCs w:val="21"/>
          </w:rPr>
          <w:t>s</w:t>
        </w:r>
      </w:ins>
      <w:del w:id="75" w:author="小Y" w:date="2020-02-26T16:12:00Z">
        <w:r w:rsidR="00530DFE" w:rsidRPr="00DB07F6" w:rsidDel="00023047">
          <w:rPr>
            <w:rFonts w:ascii="Times New Roman" w:eastAsiaTheme="minorEastAsia" w:hAnsi="Times New Roman" w:cstheme="minorBidi"/>
            <w:kern w:val="2"/>
            <w:szCs w:val="21"/>
          </w:rPr>
          <w:delText>ling</w:delText>
        </w:r>
      </w:del>
      <w:r w:rsidR="00530DFE" w:rsidRPr="00DB07F6">
        <w:rPr>
          <w:rFonts w:ascii="Times New Roman" w:eastAsiaTheme="minorEastAsia" w:hAnsi="Times New Roman" w:cstheme="minorBidi"/>
          <w:kern w:val="2"/>
          <w:szCs w:val="21"/>
        </w:rPr>
        <w:t xml:space="preserve"> the</w:t>
      </w:r>
      <w:ins w:id="76" w:author="小Y" w:date="2020-02-26T16:12:00Z">
        <w:r w:rsidR="00023047">
          <w:rPr>
            <w:rFonts w:ascii="Times New Roman" w:eastAsiaTheme="minorEastAsia" w:hAnsi="Times New Roman" w:cstheme="minorBidi"/>
            <w:kern w:val="2"/>
            <w:szCs w:val="21"/>
          </w:rPr>
          <w:t xml:space="preserve"> switch of</w:t>
        </w:r>
      </w:ins>
      <w:r w:rsidR="00530DFE" w:rsidRPr="00DB07F6">
        <w:rPr>
          <w:rFonts w:ascii="Times New Roman" w:eastAsiaTheme="minorEastAsia" w:hAnsi="Times New Roman" w:cstheme="minorBidi"/>
          <w:kern w:val="2"/>
          <w:szCs w:val="21"/>
        </w:rPr>
        <w:t xml:space="preserve"> range hood, </w:t>
      </w:r>
      <w:del w:id="77" w:author="小Y" w:date="2020-02-26T16:11:00Z">
        <w:r w:rsidR="00530DFE" w:rsidRPr="00DB07F6" w:rsidDel="00023047">
          <w:rPr>
            <w:rFonts w:ascii="Times New Roman" w:eastAsiaTheme="minorEastAsia" w:hAnsi="Times New Roman" w:cstheme="minorBidi"/>
            <w:kern w:val="2"/>
            <w:szCs w:val="21"/>
          </w:rPr>
          <w:delText xml:space="preserve">and </w:delText>
        </w:r>
      </w:del>
      <w:ins w:id="78" w:author="小Y" w:date="2020-02-26T16:11:00Z">
        <w:r w:rsidR="00023047">
          <w:rPr>
            <w:rFonts w:ascii="Times New Roman" w:eastAsiaTheme="minorEastAsia" w:hAnsi="Times New Roman" w:cstheme="minorBidi"/>
            <w:kern w:val="2"/>
            <w:szCs w:val="21"/>
          </w:rPr>
          <w:t>which</w:t>
        </w:r>
        <w:r w:rsidR="00023047" w:rsidRPr="00DB07F6">
          <w:rPr>
            <w:rFonts w:ascii="Times New Roman" w:eastAsiaTheme="minorEastAsia" w:hAnsi="Times New Roman" w:cstheme="minorBidi"/>
            <w:kern w:val="2"/>
            <w:szCs w:val="21"/>
          </w:rPr>
          <w:t xml:space="preserve"> </w:t>
        </w:r>
      </w:ins>
      <w:r w:rsidR="00530DFE" w:rsidRPr="00DB07F6">
        <w:rPr>
          <w:rFonts w:ascii="Times New Roman" w:eastAsiaTheme="minorEastAsia" w:hAnsi="Times New Roman" w:cstheme="minorBidi"/>
          <w:kern w:val="2"/>
          <w:szCs w:val="21"/>
        </w:rPr>
        <w:t>lacks more practical function</w:t>
      </w:r>
      <w:del w:id="79" w:author="小Y" w:date="2020-02-26T16:15:00Z">
        <w:r w:rsidR="00530DFE" w:rsidRPr="00DB07F6" w:rsidDel="00023047">
          <w:rPr>
            <w:rFonts w:ascii="Times New Roman" w:eastAsiaTheme="minorEastAsia" w:hAnsi="Times New Roman" w:cstheme="minorBidi"/>
            <w:kern w:val="2"/>
            <w:szCs w:val="21"/>
          </w:rPr>
          <w:delText>al design</w:delText>
        </w:r>
      </w:del>
      <w:ins w:id="80" w:author="小Y" w:date="2020-02-26T16:15:00Z">
        <w:r w:rsidR="00023047">
          <w:rPr>
            <w:rFonts w:ascii="Times New Roman" w:eastAsiaTheme="minorEastAsia" w:hAnsi="Times New Roman" w:cstheme="minorBidi"/>
            <w:kern w:val="2"/>
            <w:szCs w:val="21"/>
          </w:rPr>
          <w:t>s</w:t>
        </w:r>
      </w:ins>
      <w:r w:rsidR="00530DFE" w:rsidRPr="00DB07F6">
        <w:rPr>
          <w:rFonts w:ascii="Times New Roman" w:eastAsiaTheme="minorEastAsia" w:hAnsi="Times New Roman" w:cstheme="minorBidi"/>
          <w:kern w:val="2"/>
          <w:szCs w:val="21"/>
        </w:rPr>
        <w:t>.</w:t>
      </w:r>
    </w:p>
    <w:p w:rsidR="00530DFE" w:rsidRPr="00C614E6" w:rsidRDefault="00BA3015" w:rsidP="00530DFE">
      <w:pPr>
        <w:widowControl w:val="0"/>
        <w:spacing w:line="400" w:lineRule="exact"/>
        <w:ind w:firstLineChars="200" w:firstLine="480"/>
        <w:jc w:val="both"/>
        <w:rPr>
          <w:rFonts w:ascii="Times New Roman" w:eastAsiaTheme="minorEastAsia" w:hAnsi="Times New Roman" w:cstheme="minorBidi"/>
          <w:kern w:val="2"/>
          <w:szCs w:val="21"/>
        </w:rPr>
      </w:pPr>
      <w:ins w:id="81" w:author="小Y" w:date="2020-02-26T16:29:00Z">
        <w:r>
          <w:rPr>
            <w:rFonts w:ascii="Times New Roman" w:eastAsiaTheme="minorEastAsia" w:hAnsi="Times New Roman" w:cstheme="minorBidi"/>
            <w:kern w:val="2"/>
            <w:szCs w:val="21"/>
          </w:rPr>
          <w:t>This</w:t>
        </w:r>
      </w:ins>
      <w:ins w:id="82" w:author="小Y" w:date="2020-02-26T16:30:00Z">
        <w:r>
          <w:rPr>
            <w:rFonts w:ascii="Times New Roman" w:eastAsiaTheme="minorEastAsia" w:hAnsi="Times New Roman" w:cstheme="minorBidi"/>
            <w:kern w:val="2"/>
            <w:szCs w:val="21"/>
          </w:rPr>
          <w:t xml:space="preserve"> paper </w:t>
        </w:r>
      </w:ins>
      <w:del w:id="83" w:author="小Y" w:date="2020-02-26T16:30:00Z">
        <w:r w:rsidR="00530DFE" w:rsidRPr="00C614E6" w:rsidDel="00BA3015">
          <w:rPr>
            <w:rFonts w:ascii="Times New Roman" w:eastAsiaTheme="minorEastAsia" w:hAnsi="Times New Roman" w:cstheme="minorBidi"/>
            <w:kern w:val="2"/>
            <w:szCs w:val="21"/>
          </w:rPr>
          <w:delText>Aiming at</w:delText>
        </w:r>
      </w:del>
      <w:ins w:id="84" w:author="小Y" w:date="2020-02-26T16:30:00Z">
        <w:r>
          <w:rPr>
            <w:rFonts w:ascii="Times New Roman" w:eastAsiaTheme="minorEastAsia" w:hAnsi="Times New Roman" w:cstheme="minorBidi"/>
            <w:kern w:val="2"/>
            <w:szCs w:val="21"/>
          </w:rPr>
          <w:t>points out</w:t>
        </w:r>
      </w:ins>
      <w:r w:rsidR="00530DFE" w:rsidRPr="00C614E6">
        <w:rPr>
          <w:rFonts w:ascii="Times New Roman" w:eastAsiaTheme="minorEastAsia" w:hAnsi="Times New Roman" w:cstheme="minorBidi"/>
          <w:kern w:val="2"/>
          <w:szCs w:val="21"/>
        </w:rPr>
        <w:t xml:space="preserve"> the shortcomings of current </w:t>
      </w:r>
      <w:ins w:id="85" w:author="小Y" w:date="2020-02-26T16:25:00Z">
        <w:r w:rsidRPr="00C614E6">
          <w:rPr>
            <w:rFonts w:ascii="Times New Roman" w:eastAsiaTheme="minorEastAsia" w:hAnsi="Times New Roman" w:cstheme="minorBidi"/>
            <w:kern w:val="2"/>
            <w:szCs w:val="21"/>
          </w:rPr>
          <w:t>control technology</w:t>
        </w:r>
        <w:r w:rsidRPr="00C614E6">
          <w:rPr>
            <w:rFonts w:ascii="Times New Roman" w:eastAsiaTheme="minorEastAsia" w:hAnsi="Times New Roman" w:cstheme="minorBidi"/>
            <w:kern w:val="2"/>
            <w:szCs w:val="21"/>
          </w:rPr>
          <w:t xml:space="preserve"> </w:t>
        </w:r>
        <w:r>
          <w:rPr>
            <w:rFonts w:ascii="Times New Roman" w:eastAsiaTheme="minorEastAsia" w:hAnsi="Times New Roman" w:cstheme="minorBidi"/>
            <w:kern w:val="2"/>
            <w:szCs w:val="21"/>
          </w:rPr>
          <w:t xml:space="preserve">of </w:t>
        </w:r>
      </w:ins>
      <w:r w:rsidR="00530DFE" w:rsidRPr="00C614E6">
        <w:rPr>
          <w:rFonts w:ascii="Times New Roman" w:eastAsiaTheme="minorEastAsia" w:hAnsi="Times New Roman" w:cstheme="minorBidi"/>
          <w:kern w:val="2"/>
          <w:szCs w:val="21"/>
        </w:rPr>
        <w:t>commercial hood</w:t>
      </w:r>
      <w:del w:id="86" w:author="小Y" w:date="2020-02-26T16:25:00Z">
        <w:r w:rsidR="00530DFE" w:rsidRPr="00C614E6" w:rsidDel="00BA3015">
          <w:rPr>
            <w:rFonts w:ascii="Times New Roman" w:eastAsiaTheme="minorEastAsia" w:hAnsi="Times New Roman" w:cstheme="minorBidi"/>
            <w:kern w:val="2"/>
            <w:szCs w:val="21"/>
          </w:rPr>
          <w:delText xml:space="preserve"> control technology</w:delText>
        </w:r>
      </w:del>
      <w:r w:rsidR="00530DFE" w:rsidRPr="00C614E6">
        <w:rPr>
          <w:rFonts w:ascii="Times New Roman" w:eastAsiaTheme="minorEastAsia" w:hAnsi="Times New Roman" w:cstheme="minorBidi"/>
          <w:kern w:val="2"/>
          <w:szCs w:val="21"/>
        </w:rPr>
        <w:t xml:space="preserve">, </w:t>
      </w:r>
      <w:ins w:id="87" w:author="小Y" w:date="2020-02-26T16:38:00Z">
        <w:r w:rsidR="003A4A9E">
          <w:rPr>
            <w:rFonts w:ascii="Times New Roman" w:eastAsiaTheme="minorEastAsia" w:hAnsi="Times New Roman" w:cstheme="minorBidi"/>
            <w:kern w:val="2"/>
            <w:szCs w:val="21"/>
          </w:rPr>
          <w:t>and then</w:t>
        </w:r>
      </w:ins>
      <w:ins w:id="88" w:author="小Y" w:date="2020-02-26T17:35:00Z">
        <w:r w:rsidR="00CC4008">
          <w:rPr>
            <w:rFonts w:ascii="Times New Roman" w:eastAsiaTheme="minorEastAsia" w:hAnsi="Times New Roman" w:cstheme="minorBidi"/>
            <w:kern w:val="2"/>
            <w:szCs w:val="21"/>
          </w:rPr>
          <w:t xml:space="preserve"> it</w:t>
        </w:r>
      </w:ins>
      <w:del w:id="89" w:author="小Y" w:date="2020-02-26T16:38:00Z">
        <w:r w:rsidR="00530DFE" w:rsidRPr="00C614E6" w:rsidDel="003A4A9E">
          <w:rPr>
            <w:rFonts w:ascii="Times New Roman" w:eastAsiaTheme="minorEastAsia" w:hAnsi="Times New Roman" w:cstheme="minorBidi"/>
            <w:kern w:val="2"/>
            <w:szCs w:val="21"/>
          </w:rPr>
          <w:delText>this paper</w:delText>
        </w:r>
      </w:del>
      <w:r w:rsidR="00530DFE" w:rsidRPr="00C614E6">
        <w:rPr>
          <w:rFonts w:ascii="Times New Roman" w:eastAsiaTheme="minorEastAsia" w:hAnsi="Times New Roman" w:cstheme="minorBidi"/>
          <w:kern w:val="2"/>
          <w:szCs w:val="21"/>
        </w:rPr>
        <w:t xml:space="preserve"> </w:t>
      </w:r>
      <w:del w:id="90" w:author="小Y" w:date="2020-02-26T19:26:00Z">
        <w:r w:rsidR="00530DFE" w:rsidRPr="00C614E6" w:rsidDel="00682CE5">
          <w:rPr>
            <w:rFonts w:ascii="Times New Roman" w:eastAsiaTheme="minorEastAsia" w:hAnsi="Times New Roman" w:cstheme="minorBidi"/>
            <w:kern w:val="2"/>
            <w:szCs w:val="21"/>
          </w:rPr>
          <w:delText xml:space="preserve">designs </w:delText>
        </w:r>
      </w:del>
      <w:ins w:id="91" w:author="小Y" w:date="2020-02-26T19:26:00Z">
        <w:r w:rsidR="00682CE5">
          <w:rPr>
            <w:rFonts w:ascii="Times New Roman" w:eastAsiaTheme="minorEastAsia" w:hAnsi="Times New Roman" w:cstheme="minorBidi"/>
            <w:kern w:val="2"/>
            <w:szCs w:val="21"/>
          </w:rPr>
          <w:t>introduces</w:t>
        </w:r>
        <w:r w:rsidR="00682CE5" w:rsidRPr="00C614E6">
          <w:rPr>
            <w:rFonts w:ascii="Times New Roman" w:eastAsiaTheme="minorEastAsia" w:hAnsi="Times New Roman" w:cstheme="minorBidi"/>
            <w:kern w:val="2"/>
            <w:szCs w:val="21"/>
          </w:rPr>
          <w:t xml:space="preserve"> </w:t>
        </w:r>
      </w:ins>
      <w:r w:rsidR="00530DFE" w:rsidRPr="00C614E6">
        <w:rPr>
          <w:rFonts w:ascii="Times New Roman" w:eastAsiaTheme="minorEastAsia" w:hAnsi="Times New Roman" w:cstheme="minorBidi"/>
          <w:kern w:val="2"/>
          <w:szCs w:val="21"/>
        </w:rPr>
        <w:t>an intelligent commercial hood system based on the I</w:t>
      </w:r>
      <w:del w:id="92" w:author="小Y" w:date="2020-02-26T16:27:00Z">
        <w:r w:rsidR="00530DFE" w:rsidRPr="00C614E6" w:rsidDel="00BA3015">
          <w:rPr>
            <w:rFonts w:ascii="Times New Roman" w:eastAsiaTheme="minorEastAsia" w:hAnsi="Times New Roman" w:cstheme="minorBidi"/>
            <w:kern w:val="2"/>
            <w:szCs w:val="21"/>
          </w:rPr>
          <w:delText xml:space="preserve">nternet </w:delText>
        </w:r>
      </w:del>
      <w:r w:rsidR="00530DFE" w:rsidRPr="00C614E6">
        <w:rPr>
          <w:rFonts w:ascii="Times New Roman" w:eastAsiaTheme="minorEastAsia" w:hAnsi="Times New Roman" w:cstheme="minorBidi"/>
          <w:kern w:val="2"/>
          <w:szCs w:val="21"/>
        </w:rPr>
        <w:t>o</w:t>
      </w:r>
      <w:del w:id="93" w:author="小Y" w:date="2020-02-26T16:27:00Z">
        <w:r w:rsidR="00530DFE" w:rsidRPr="00C614E6" w:rsidDel="00BA3015">
          <w:rPr>
            <w:rFonts w:ascii="Times New Roman" w:eastAsiaTheme="minorEastAsia" w:hAnsi="Times New Roman" w:cstheme="minorBidi"/>
            <w:kern w:val="2"/>
            <w:szCs w:val="21"/>
          </w:rPr>
          <w:delText xml:space="preserve">f </w:delText>
        </w:r>
      </w:del>
      <w:r w:rsidR="00530DFE" w:rsidRPr="00C614E6">
        <w:rPr>
          <w:rFonts w:ascii="Times New Roman" w:eastAsiaTheme="minorEastAsia" w:hAnsi="Times New Roman" w:cstheme="minorBidi"/>
          <w:kern w:val="2"/>
          <w:szCs w:val="21"/>
        </w:rPr>
        <w:t>T</w:t>
      </w:r>
      <w:del w:id="94" w:author="小Y" w:date="2020-02-26T16:27:00Z">
        <w:r w:rsidR="00530DFE" w:rsidRPr="00C614E6" w:rsidDel="00BA3015">
          <w:rPr>
            <w:rFonts w:ascii="Times New Roman" w:eastAsiaTheme="minorEastAsia" w:hAnsi="Times New Roman" w:cstheme="minorBidi"/>
            <w:kern w:val="2"/>
            <w:szCs w:val="21"/>
          </w:rPr>
          <w:delText>hings</w:delText>
        </w:r>
      </w:del>
      <w:r w:rsidR="00530DFE" w:rsidRPr="00C614E6">
        <w:rPr>
          <w:rFonts w:ascii="Times New Roman" w:eastAsiaTheme="minorEastAsia" w:hAnsi="Times New Roman" w:cstheme="minorBidi"/>
          <w:kern w:val="2"/>
          <w:szCs w:val="21"/>
        </w:rPr>
        <w:t xml:space="preserve"> technology.</w:t>
      </w:r>
      <w:del w:id="95" w:author="小Y" w:date="2020-02-26T16:40:00Z">
        <w:r w:rsidR="00530DFE" w:rsidRPr="00C614E6" w:rsidDel="007B1368">
          <w:rPr>
            <w:rFonts w:ascii="Times New Roman" w:eastAsiaTheme="minorEastAsia" w:hAnsi="Times New Roman" w:cstheme="minorBidi"/>
            <w:kern w:val="2"/>
            <w:szCs w:val="21"/>
          </w:rPr>
          <w:delText xml:space="preserve"> Through the analysis of technical requirements</w:delText>
        </w:r>
      </w:del>
      <w:del w:id="96" w:author="小Y" w:date="2020-02-26T16:41:00Z">
        <w:r w:rsidR="00530DFE" w:rsidRPr="00C614E6" w:rsidDel="007B1368">
          <w:rPr>
            <w:rFonts w:ascii="Times New Roman" w:eastAsiaTheme="minorEastAsia" w:hAnsi="Times New Roman" w:cstheme="minorBidi"/>
            <w:kern w:val="2"/>
            <w:szCs w:val="21"/>
          </w:rPr>
          <w:delText>,</w:delText>
        </w:r>
      </w:del>
      <w:r w:rsidR="00530DFE" w:rsidRPr="00C614E6">
        <w:rPr>
          <w:rFonts w:ascii="Times New Roman" w:eastAsiaTheme="minorEastAsia" w:hAnsi="Times New Roman" w:cstheme="minorBidi"/>
          <w:kern w:val="2"/>
          <w:szCs w:val="21"/>
        </w:rPr>
        <w:t xml:space="preserve"> </w:t>
      </w:r>
      <w:ins w:id="97" w:author="小Y" w:date="2020-02-26T16:41:00Z">
        <w:r w:rsidR="007B1368">
          <w:rPr>
            <w:rFonts w:ascii="Times New Roman" w:eastAsiaTheme="minorEastAsia" w:hAnsi="Times New Roman" w:cstheme="minorBidi"/>
            <w:kern w:val="2"/>
            <w:szCs w:val="21"/>
          </w:rPr>
          <w:t>I</w:t>
        </w:r>
      </w:ins>
      <w:ins w:id="98" w:author="小Y" w:date="2020-02-26T16:40:00Z">
        <w:r w:rsidR="007B1368">
          <w:rPr>
            <w:rFonts w:ascii="Times New Roman" w:eastAsiaTheme="minorEastAsia" w:hAnsi="Times New Roman" w:cstheme="minorBidi"/>
            <w:kern w:val="2"/>
            <w:szCs w:val="21"/>
          </w:rPr>
          <w:t xml:space="preserve">t </w:t>
        </w:r>
      </w:ins>
      <w:del w:id="99" w:author="小Y" w:date="2020-02-26T16:40:00Z">
        <w:r w:rsidR="00530DFE" w:rsidRPr="00C614E6" w:rsidDel="007B1368">
          <w:rPr>
            <w:rFonts w:ascii="Times New Roman" w:eastAsiaTheme="minorEastAsia" w:hAnsi="Times New Roman" w:cstheme="minorBidi"/>
            <w:kern w:val="2"/>
            <w:szCs w:val="21"/>
          </w:rPr>
          <w:delText xml:space="preserve">the following </w:delText>
        </w:r>
      </w:del>
      <w:ins w:id="100" w:author="小Y" w:date="2020-02-26T16:43:00Z">
        <w:r w:rsidR="007B1368">
          <w:rPr>
            <w:rFonts w:ascii="Times New Roman" w:eastAsiaTheme="minorEastAsia" w:hAnsi="Times New Roman" w:cstheme="minorBidi"/>
            <w:kern w:val="2"/>
            <w:szCs w:val="21"/>
          </w:rPr>
          <w:t>builds</w:t>
        </w:r>
      </w:ins>
      <w:ins w:id="101" w:author="小Y" w:date="2020-02-26T16:40:00Z">
        <w:r w:rsidR="007B1368">
          <w:rPr>
            <w:rFonts w:ascii="Times New Roman" w:eastAsiaTheme="minorEastAsia" w:hAnsi="Times New Roman" w:cstheme="minorBidi"/>
            <w:kern w:val="2"/>
            <w:szCs w:val="21"/>
          </w:rPr>
          <w:t xml:space="preserve"> an </w:t>
        </w:r>
      </w:ins>
      <w:r w:rsidR="00530DFE">
        <w:rPr>
          <w:rFonts w:ascii="Times New Roman" w:eastAsiaTheme="minorEastAsia" w:hAnsi="Times New Roman" w:cstheme="minorBidi"/>
          <w:kern w:val="2"/>
          <w:szCs w:val="21"/>
        </w:rPr>
        <w:t>i</w:t>
      </w:r>
      <w:r w:rsidR="00530DFE" w:rsidRPr="00D76A01">
        <w:rPr>
          <w:rFonts w:ascii="Times New Roman" w:eastAsiaTheme="minorEastAsia" w:hAnsi="Times New Roman" w:cstheme="minorBidi"/>
          <w:kern w:val="2"/>
          <w:szCs w:val="21"/>
        </w:rPr>
        <w:t xml:space="preserve">ntegral </w:t>
      </w:r>
      <w:r w:rsidR="00530DFE" w:rsidRPr="00C614E6">
        <w:rPr>
          <w:rFonts w:ascii="Times New Roman" w:eastAsiaTheme="minorEastAsia" w:hAnsi="Times New Roman" w:cstheme="minorBidi"/>
          <w:kern w:val="2"/>
          <w:szCs w:val="21"/>
        </w:rPr>
        <w:t xml:space="preserve">framework of the intelligent system </w:t>
      </w:r>
      <w:ins w:id="102" w:author="小Y" w:date="2020-02-26T16:41:00Z">
        <w:r w:rsidR="007B1368">
          <w:rPr>
            <w:rFonts w:ascii="Times New Roman" w:eastAsiaTheme="minorEastAsia" w:hAnsi="Times New Roman" w:cstheme="minorBidi"/>
            <w:kern w:val="2"/>
            <w:szCs w:val="21"/>
          </w:rPr>
          <w:t>t</w:t>
        </w:r>
      </w:ins>
      <w:ins w:id="103" w:author="小Y" w:date="2020-02-26T16:40:00Z">
        <w:r w:rsidR="007B1368">
          <w:rPr>
            <w:rFonts w:ascii="Times New Roman" w:eastAsiaTheme="minorEastAsia" w:hAnsi="Times New Roman" w:cstheme="minorBidi"/>
            <w:kern w:val="2"/>
            <w:szCs w:val="21"/>
          </w:rPr>
          <w:t xml:space="preserve">hrough </w:t>
        </w:r>
      </w:ins>
      <w:ins w:id="104" w:author="小Y" w:date="2020-02-26T16:41:00Z">
        <w:r w:rsidR="007B1368">
          <w:rPr>
            <w:rFonts w:ascii="Times New Roman" w:eastAsiaTheme="minorEastAsia" w:hAnsi="Times New Roman" w:cstheme="minorBidi"/>
            <w:kern w:val="2"/>
            <w:szCs w:val="21"/>
          </w:rPr>
          <w:t>analyzing</w:t>
        </w:r>
      </w:ins>
      <w:ins w:id="105" w:author="小Y" w:date="2020-02-26T16:40:00Z">
        <w:r w:rsidR="007B1368">
          <w:rPr>
            <w:rFonts w:ascii="Times New Roman" w:eastAsiaTheme="minorEastAsia" w:hAnsi="Times New Roman" w:cstheme="minorBidi"/>
            <w:kern w:val="2"/>
            <w:szCs w:val="21"/>
          </w:rPr>
          <w:t xml:space="preserve"> </w:t>
        </w:r>
      </w:ins>
      <w:ins w:id="106" w:author="小Y" w:date="2020-02-26T16:41:00Z">
        <w:r w:rsidR="007B1368">
          <w:rPr>
            <w:rFonts w:ascii="Times New Roman" w:eastAsiaTheme="minorEastAsia" w:hAnsi="Times New Roman" w:cstheme="minorBidi"/>
            <w:kern w:val="2"/>
            <w:szCs w:val="21"/>
          </w:rPr>
          <w:t>the</w:t>
        </w:r>
      </w:ins>
      <w:ins w:id="107" w:author="小Y" w:date="2020-02-26T16:40:00Z">
        <w:r w:rsidR="007B1368" w:rsidRPr="00C614E6">
          <w:rPr>
            <w:rFonts w:ascii="Times New Roman" w:eastAsiaTheme="minorEastAsia" w:hAnsi="Times New Roman" w:cstheme="minorBidi"/>
            <w:kern w:val="2"/>
            <w:szCs w:val="21"/>
          </w:rPr>
          <w:t xml:space="preserve"> technical requirements</w:t>
        </w:r>
      </w:ins>
      <w:ins w:id="108" w:author="小Y" w:date="2020-02-26T16:42:00Z">
        <w:r w:rsidR="007B1368">
          <w:rPr>
            <w:rFonts w:ascii="Times New Roman" w:eastAsiaTheme="minorEastAsia" w:hAnsi="Times New Roman" w:cstheme="minorBidi"/>
            <w:kern w:val="2"/>
            <w:szCs w:val="21"/>
          </w:rPr>
          <w:t xml:space="preserve">, </w:t>
        </w:r>
      </w:ins>
      <w:ins w:id="109" w:author="小Y" w:date="2020-02-26T16:47:00Z">
        <w:r w:rsidR="00230DEE">
          <w:rPr>
            <w:rFonts w:ascii="Times New Roman" w:eastAsiaTheme="minorEastAsia" w:hAnsi="Times New Roman" w:cstheme="minorBidi"/>
            <w:kern w:val="2"/>
            <w:szCs w:val="21"/>
          </w:rPr>
          <w:t>which as follows</w:t>
        </w:r>
      </w:ins>
      <w:del w:id="110" w:author="小Y" w:date="2020-02-26T16:41:00Z">
        <w:r w:rsidR="00530DFE" w:rsidRPr="00C614E6" w:rsidDel="007B1368">
          <w:rPr>
            <w:rFonts w:ascii="Times New Roman" w:eastAsiaTheme="minorEastAsia" w:hAnsi="Times New Roman" w:cstheme="minorBidi"/>
            <w:kern w:val="2"/>
            <w:szCs w:val="21"/>
          </w:rPr>
          <w:delText>is</w:delText>
        </w:r>
      </w:del>
      <w:del w:id="111" w:author="小Y" w:date="2020-02-26T16:40:00Z">
        <w:r w:rsidR="00530DFE" w:rsidRPr="00C614E6" w:rsidDel="007B1368">
          <w:rPr>
            <w:rFonts w:ascii="Times New Roman" w:eastAsiaTheme="minorEastAsia" w:hAnsi="Times New Roman" w:cstheme="minorBidi"/>
            <w:kern w:val="2"/>
            <w:szCs w:val="21"/>
          </w:rPr>
          <w:delText xml:space="preserve"> established</w:delText>
        </w:r>
      </w:del>
      <w:r w:rsidR="00530DFE" w:rsidRPr="00C614E6">
        <w:rPr>
          <w:rFonts w:ascii="Times New Roman" w:eastAsiaTheme="minorEastAsia" w:hAnsi="Times New Roman" w:cstheme="minorBidi"/>
          <w:kern w:val="2"/>
          <w:szCs w:val="21"/>
        </w:rPr>
        <w:t xml:space="preserve">: </w:t>
      </w:r>
      <w:ins w:id="112" w:author="小Y" w:date="2020-02-26T17:10:00Z">
        <w:r w:rsidR="00F03F8D" w:rsidRPr="00C614E6">
          <w:rPr>
            <w:rFonts w:ascii="Times New Roman" w:eastAsiaTheme="minorEastAsia" w:hAnsi="Times New Roman" w:cstheme="minorBidi"/>
            <w:kern w:val="2"/>
            <w:szCs w:val="21"/>
          </w:rPr>
          <w:t xml:space="preserve">obtain equipment </w:t>
        </w:r>
        <w:r w:rsidR="00F03F8D">
          <w:rPr>
            <w:rFonts w:ascii="Times New Roman" w:eastAsiaTheme="minorEastAsia" w:hAnsi="Times New Roman" w:cstheme="minorBidi"/>
            <w:kern w:val="2"/>
            <w:szCs w:val="21"/>
          </w:rPr>
          <w:t>operation</w:t>
        </w:r>
      </w:ins>
      <w:ins w:id="113" w:author="小Y" w:date="2020-02-26T17:13:00Z">
        <w:r w:rsidR="00F03F8D">
          <w:rPr>
            <w:rFonts w:ascii="Times New Roman" w:eastAsiaTheme="minorEastAsia" w:hAnsi="Times New Roman" w:cstheme="minorBidi"/>
            <w:kern w:val="2"/>
            <w:szCs w:val="21"/>
          </w:rPr>
          <w:t xml:space="preserve"> real</w:t>
        </w:r>
      </w:ins>
      <w:ins w:id="114" w:author="小Y" w:date="2020-02-26T19:26:00Z">
        <w:r w:rsidR="00682CE5">
          <w:rPr>
            <w:rFonts w:ascii="Times New Roman" w:eastAsiaTheme="minorEastAsia" w:hAnsi="Times New Roman" w:cstheme="minorBidi"/>
            <w:kern w:val="2"/>
            <w:szCs w:val="21"/>
          </w:rPr>
          <w:t>-</w:t>
        </w:r>
      </w:ins>
      <w:ins w:id="115" w:author="小Y" w:date="2020-02-26T17:13:00Z">
        <w:r w:rsidR="00F03F8D">
          <w:rPr>
            <w:rFonts w:ascii="Times New Roman" w:eastAsiaTheme="minorEastAsia" w:hAnsi="Times New Roman" w:cstheme="minorBidi"/>
            <w:kern w:val="2"/>
            <w:szCs w:val="21"/>
          </w:rPr>
          <w:t>time</w:t>
        </w:r>
      </w:ins>
      <w:ins w:id="116" w:author="小Y" w:date="2020-02-26T17:10:00Z">
        <w:r w:rsidR="00F03F8D" w:rsidRPr="00C614E6">
          <w:rPr>
            <w:rFonts w:ascii="Times New Roman" w:eastAsiaTheme="minorEastAsia" w:hAnsi="Times New Roman" w:cstheme="minorBidi"/>
            <w:kern w:val="2"/>
            <w:szCs w:val="21"/>
          </w:rPr>
          <w:t xml:space="preserve"> </w:t>
        </w:r>
        <w:r w:rsidR="00F03F8D">
          <w:rPr>
            <w:rFonts w:ascii="Times New Roman" w:eastAsiaTheme="minorEastAsia" w:hAnsi="Times New Roman" w:cstheme="minorBidi"/>
            <w:kern w:val="2"/>
            <w:szCs w:val="21"/>
          </w:rPr>
          <w:t>data</w:t>
        </w:r>
      </w:ins>
      <w:ins w:id="117" w:author="小Y" w:date="2020-02-26T17:13:00Z">
        <w:r w:rsidR="00F03F8D">
          <w:rPr>
            <w:rFonts w:ascii="Times New Roman" w:eastAsiaTheme="minorEastAsia" w:hAnsi="Times New Roman" w:cstheme="minorBidi"/>
            <w:kern w:val="2"/>
            <w:szCs w:val="21"/>
          </w:rPr>
          <w:t xml:space="preserve"> </w:t>
        </w:r>
      </w:ins>
      <w:ins w:id="118" w:author="小Y" w:date="2020-02-26T17:11:00Z">
        <w:r w:rsidR="00F03F8D">
          <w:rPr>
            <w:rFonts w:ascii="Times New Roman" w:eastAsiaTheme="minorEastAsia" w:hAnsi="Times New Roman" w:cstheme="minorBidi"/>
            <w:kern w:val="2"/>
            <w:szCs w:val="21"/>
          </w:rPr>
          <w:t>via</w:t>
        </w:r>
      </w:ins>
      <w:ins w:id="119" w:author="小Y" w:date="2020-02-26T17:10:00Z">
        <w:r w:rsidR="00F03F8D" w:rsidRPr="00C614E6">
          <w:rPr>
            <w:rFonts w:ascii="Times New Roman" w:eastAsiaTheme="minorEastAsia" w:hAnsi="Times New Roman" w:cstheme="minorBidi"/>
            <w:kern w:val="2"/>
            <w:szCs w:val="21"/>
          </w:rPr>
          <w:t xml:space="preserve"> </w:t>
        </w:r>
      </w:ins>
      <w:r w:rsidR="00530DFE" w:rsidRPr="00C614E6">
        <w:rPr>
          <w:rFonts w:ascii="Times New Roman" w:eastAsiaTheme="minorEastAsia" w:hAnsi="Times New Roman" w:cstheme="minorBidi"/>
          <w:kern w:val="2"/>
          <w:szCs w:val="21"/>
        </w:rPr>
        <w:t xml:space="preserve">designing </w:t>
      </w:r>
      <w:ins w:id="120" w:author="小Y" w:date="2020-02-26T17:02:00Z">
        <w:r w:rsidR="001108B2">
          <w:rPr>
            <w:rFonts w:ascii="Times New Roman" w:eastAsiaTheme="minorEastAsia" w:hAnsi="Times New Roman" w:cstheme="minorBidi"/>
            <w:kern w:val="2"/>
            <w:szCs w:val="21"/>
          </w:rPr>
          <w:t>physical</w:t>
        </w:r>
        <w:r w:rsidR="001108B2" w:rsidRPr="00C614E6">
          <w:rPr>
            <w:rFonts w:ascii="Times New Roman" w:eastAsiaTheme="minorEastAsia" w:hAnsi="Times New Roman" w:cstheme="minorBidi"/>
            <w:kern w:val="2"/>
            <w:szCs w:val="21"/>
          </w:rPr>
          <w:t xml:space="preserve"> connect</w:t>
        </w:r>
        <w:r w:rsidR="001108B2">
          <w:rPr>
            <w:rFonts w:ascii="Times New Roman" w:eastAsiaTheme="minorEastAsia" w:hAnsi="Times New Roman" w:cstheme="minorBidi"/>
            <w:kern w:val="2"/>
            <w:szCs w:val="21"/>
          </w:rPr>
          <w:t>ion between</w:t>
        </w:r>
        <w:r w:rsidR="001108B2" w:rsidRPr="00C614E6">
          <w:rPr>
            <w:rFonts w:ascii="Times New Roman" w:eastAsiaTheme="minorEastAsia" w:hAnsi="Times New Roman" w:cstheme="minorBidi"/>
            <w:kern w:val="2"/>
            <w:szCs w:val="21"/>
          </w:rPr>
          <w:t xml:space="preserve"> </w:t>
        </w:r>
      </w:ins>
      <w:r w:rsidR="00530DFE" w:rsidRPr="00C614E6">
        <w:rPr>
          <w:rFonts w:ascii="Times New Roman" w:eastAsiaTheme="minorEastAsia" w:hAnsi="Times New Roman" w:cstheme="minorBidi"/>
          <w:kern w:val="2"/>
          <w:szCs w:val="21"/>
        </w:rPr>
        <w:t>dual intelligent gateway</w:t>
      </w:r>
      <w:del w:id="121" w:author="小Y" w:date="2020-02-26T17:17:00Z">
        <w:r w:rsidR="00530DFE" w:rsidRPr="00C614E6" w:rsidDel="007F420E">
          <w:rPr>
            <w:rFonts w:ascii="Times New Roman" w:eastAsiaTheme="minorEastAsia" w:hAnsi="Times New Roman" w:cstheme="minorBidi"/>
            <w:kern w:val="2"/>
            <w:szCs w:val="21"/>
          </w:rPr>
          <w:delText>s</w:delText>
        </w:r>
      </w:del>
      <w:r w:rsidR="00530DFE" w:rsidRPr="00C614E6">
        <w:rPr>
          <w:rFonts w:ascii="Times New Roman" w:eastAsiaTheme="minorEastAsia" w:hAnsi="Times New Roman" w:cstheme="minorBidi"/>
          <w:kern w:val="2"/>
          <w:szCs w:val="21"/>
        </w:rPr>
        <w:t xml:space="preserve"> </w:t>
      </w:r>
      <w:del w:id="122" w:author="小Y" w:date="2020-02-26T17:02:00Z">
        <w:r w:rsidR="00530DFE" w:rsidRPr="00C614E6" w:rsidDel="001108B2">
          <w:rPr>
            <w:rFonts w:ascii="Times New Roman" w:eastAsiaTheme="minorEastAsia" w:hAnsi="Times New Roman" w:cstheme="minorBidi"/>
            <w:kern w:val="2"/>
            <w:szCs w:val="21"/>
          </w:rPr>
          <w:delText>to</w:delText>
        </w:r>
      </w:del>
      <w:ins w:id="123" w:author="小Y" w:date="2020-02-26T17:02:00Z">
        <w:r w:rsidR="001108B2">
          <w:rPr>
            <w:rFonts w:ascii="Times New Roman" w:eastAsiaTheme="minorEastAsia" w:hAnsi="Times New Roman" w:cstheme="minorBidi"/>
            <w:kern w:val="2"/>
            <w:szCs w:val="21"/>
          </w:rPr>
          <w:t>and</w:t>
        </w:r>
      </w:ins>
      <w:del w:id="124" w:author="小Y" w:date="2020-02-26T17:02:00Z">
        <w:r w:rsidR="00530DFE" w:rsidRPr="00C614E6" w:rsidDel="001108B2">
          <w:rPr>
            <w:rFonts w:ascii="Times New Roman" w:eastAsiaTheme="minorEastAsia" w:hAnsi="Times New Roman" w:cstheme="minorBidi"/>
            <w:kern w:val="2"/>
            <w:szCs w:val="21"/>
          </w:rPr>
          <w:delText xml:space="preserve"> physically connect</w:delText>
        </w:r>
      </w:del>
      <w:r w:rsidR="00530DFE" w:rsidRPr="00C614E6">
        <w:rPr>
          <w:rFonts w:ascii="Times New Roman" w:eastAsiaTheme="minorEastAsia" w:hAnsi="Times New Roman" w:cstheme="minorBidi"/>
          <w:kern w:val="2"/>
          <w:szCs w:val="21"/>
        </w:rPr>
        <w:t xml:space="preserve"> </w:t>
      </w:r>
      <w:del w:id="125" w:author="小Y" w:date="2020-02-26T17:02:00Z">
        <w:r w:rsidR="00530DFE" w:rsidRPr="00C614E6" w:rsidDel="001108B2">
          <w:rPr>
            <w:rFonts w:ascii="Times New Roman" w:eastAsiaTheme="minorEastAsia" w:hAnsi="Times New Roman" w:cstheme="minorBidi"/>
            <w:kern w:val="2"/>
            <w:szCs w:val="21"/>
          </w:rPr>
          <w:delText>with</w:delText>
        </w:r>
      </w:del>
      <w:r w:rsidR="00530DFE" w:rsidRPr="00C614E6">
        <w:rPr>
          <w:rFonts w:ascii="Times New Roman" w:eastAsiaTheme="minorEastAsia" w:hAnsi="Times New Roman" w:cstheme="minorBidi"/>
          <w:kern w:val="2"/>
          <w:szCs w:val="21"/>
        </w:rPr>
        <w:t xml:space="preserve"> indoor and outdoor key modu</w:t>
      </w:r>
      <w:r w:rsidR="00530DFE">
        <w:rPr>
          <w:rFonts w:ascii="Times New Roman" w:eastAsiaTheme="minorEastAsia" w:hAnsi="Times New Roman" w:cstheme="minorBidi"/>
          <w:kern w:val="2"/>
          <w:szCs w:val="21"/>
        </w:rPr>
        <w:t>les of commercial range hoods</w:t>
      </w:r>
      <w:del w:id="126" w:author="小Y" w:date="2020-02-26T17:10:00Z">
        <w:r w:rsidR="00530DFE" w:rsidDel="00F03F8D">
          <w:rPr>
            <w:rFonts w:ascii="Times New Roman" w:eastAsiaTheme="minorEastAsia" w:hAnsi="Times New Roman" w:cstheme="minorBidi"/>
            <w:kern w:val="2"/>
            <w:szCs w:val="21"/>
          </w:rPr>
          <w:delText xml:space="preserve"> </w:delText>
        </w:r>
        <w:r w:rsidR="00530DFE" w:rsidRPr="00C614E6" w:rsidDel="00F03F8D">
          <w:rPr>
            <w:rFonts w:ascii="Times New Roman" w:eastAsiaTheme="minorEastAsia" w:hAnsi="Times New Roman" w:cstheme="minorBidi"/>
            <w:kern w:val="2"/>
            <w:szCs w:val="21"/>
          </w:rPr>
          <w:delText>obtain equipment production data in real time</w:delText>
        </w:r>
      </w:del>
      <w:r w:rsidR="00530DFE" w:rsidRPr="00C614E6">
        <w:rPr>
          <w:rFonts w:ascii="Times New Roman" w:eastAsiaTheme="minorEastAsia" w:hAnsi="Times New Roman" w:cstheme="minorBidi"/>
          <w:kern w:val="2"/>
          <w:szCs w:val="21"/>
        </w:rPr>
        <w:t xml:space="preserve">; </w:t>
      </w:r>
      <w:ins w:id="127" w:author="小Y" w:date="2020-02-26T17:15:00Z">
        <w:r w:rsidR="00F66E9B">
          <w:rPr>
            <w:rFonts w:ascii="Times New Roman" w:eastAsiaTheme="minorEastAsia" w:hAnsi="Times New Roman" w:cstheme="minorBidi"/>
            <w:kern w:val="2"/>
            <w:szCs w:val="21"/>
          </w:rPr>
          <w:t xml:space="preserve">upload data </w:t>
        </w:r>
        <w:r w:rsidR="00F66E9B" w:rsidRPr="00C614E6">
          <w:rPr>
            <w:rFonts w:ascii="Times New Roman" w:eastAsiaTheme="minorEastAsia" w:hAnsi="Times New Roman" w:cstheme="minorBidi"/>
            <w:kern w:val="2"/>
            <w:szCs w:val="21"/>
          </w:rPr>
          <w:t>to the cloud</w:t>
        </w:r>
        <w:r w:rsidR="00F66E9B" w:rsidRPr="00C614E6">
          <w:rPr>
            <w:rFonts w:ascii="Times New Roman" w:eastAsiaTheme="minorEastAsia" w:hAnsi="Times New Roman" w:cstheme="minorBidi"/>
            <w:kern w:val="2"/>
            <w:szCs w:val="21"/>
          </w:rPr>
          <w:t xml:space="preserve"> </w:t>
        </w:r>
        <w:r w:rsidR="00F66E9B">
          <w:rPr>
            <w:rFonts w:ascii="Times New Roman" w:eastAsiaTheme="minorEastAsia" w:hAnsi="Times New Roman" w:cstheme="minorBidi"/>
            <w:kern w:val="2"/>
            <w:szCs w:val="21"/>
          </w:rPr>
          <w:t xml:space="preserve">via </w:t>
        </w:r>
      </w:ins>
      <w:r w:rsidR="00530DFE" w:rsidRPr="00C614E6">
        <w:rPr>
          <w:rFonts w:ascii="Times New Roman" w:eastAsiaTheme="minorEastAsia" w:hAnsi="Times New Roman" w:cstheme="minorBidi"/>
          <w:kern w:val="2"/>
          <w:szCs w:val="21"/>
        </w:rPr>
        <w:t>using GRPS communication technology to maintain a long-term connection between the intelligent gateway and the equipment cloud platform</w:t>
      </w:r>
      <w:del w:id="128" w:author="小Y" w:date="2020-02-26T17:18:00Z">
        <w:r w:rsidR="00530DFE" w:rsidRPr="00C614E6" w:rsidDel="00AC6463">
          <w:rPr>
            <w:rFonts w:ascii="Times New Roman" w:eastAsiaTheme="minorEastAsia" w:hAnsi="Times New Roman" w:cstheme="minorBidi"/>
            <w:kern w:val="2"/>
            <w:szCs w:val="21"/>
          </w:rPr>
          <w:delText>,</w:delText>
        </w:r>
      </w:del>
      <w:r w:rsidR="00530DFE" w:rsidRPr="00C614E6">
        <w:rPr>
          <w:rFonts w:ascii="Times New Roman" w:eastAsiaTheme="minorEastAsia" w:hAnsi="Times New Roman" w:cstheme="minorBidi"/>
          <w:kern w:val="2"/>
          <w:szCs w:val="21"/>
        </w:rPr>
        <w:t xml:space="preserve"> </w:t>
      </w:r>
      <w:del w:id="129" w:author="小Y" w:date="2020-02-26T17:18:00Z">
        <w:r w:rsidR="00530DFE" w:rsidRPr="00C614E6" w:rsidDel="007F420E">
          <w:rPr>
            <w:rFonts w:ascii="Times New Roman" w:eastAsiaTheme="minorEastAsia" w:hAnsi="Times New Roman" w:cstheme="minorBidi"/>
            <w:kern w:val="2"/>
            <w:szCs w:val="21"/>
          </w:rPr>
          <w:delText xml:space="preserve">and </w:delText>
        </w:r>
        <w:r w:rsidR="00530DFE" w:rsidDel="007F420E">
          <w:rPr>
            <w:rFonts w:ascii="Times New Roman" w:eastAsiaTheme="minorEastAsia" w:hAnsi="Times New Roman" w:cstheme="minorBidi" w:hint="eastAsia"/>
            <w:kern w:val="2"/>
            <w:szCs w:val="21"/>
          </w:rPr>
          <w:delText>to</w:delText>
        </w:r>
      </w:del>
      <w:del w:id="130" w:author="小Y" w:date="2020-02-26T17:15:00Z">
        <w:r w:rsidR="00530DFE" w:rsidDel="00F66E9B">
          <w:rPr>
            <w:rFonts w:ascii="Times New Roman" w:eastAsiaTheme="minorEastAsia" w:hAnsi="Times New Roman" w:cstheme="minorBidi"/>
            <w:kern w:val="2"/>
            <w:szCs w:val="21"/>
          </w:rPr>
          <w:delText xml:space="preserve"> upload data </w:delText>
        </w:r>
        <w:r w:rsidR="00530DFE" w:rsidRPr="00C614E6" w:rsidDel="00F66E9B">
          <w:rPr>
            <w:rFonts w:ascii="Times New Roman" w:eastAsiaTheme="minorEastAsia" w:hAnsi="Times New Roman" w:cstheme="minorBidi"/>
            <w:kern w:val="2"/>
            <w:szCs w:val="21"/>
          </w:rPr>
          <w:delText>to the cloud</w:delText>
        </w:r>
      </w:del>
      <w:r w:rsidR="00530DFE" w:rsidRPr="00C614E6">
        <w:rPr>
          <w:rFonts w:ascii="Times New Roman" w:eastAsiaTheme="minorEastAsia" w:hAnsi="Times New Roman" w:cstheme="minorBidi"/>
          <w:kern w:val="2"/>
          <w:szCs w:val="21"/>
        </w:rPr>
        <w:t>;</w:t>
      </w:r>
      <w:del w:id="131" w:author="小Y" w:date="2020-02-26T17:26:00Z">
        <w:r w:rsidR="00530DFE" w:rsidRPr="00C614E6" w:rsidDel="00AC6463">
          <w:rPr>
            <w:rFonts w:ascii="Times New Roman" w:eastAsiaTheme="minorEastAsia" w:hAnsi="Times New Roman" w:cstheme="minorBidi"/>
            <w:kern w:val="2"/>
            <w:szCs w:val="21"/>
          </w:rPr>
          <w:delText xml:space="preserve"> design</w:delText>
        </w:r>
        <w:r w:rsidR="00530DFE" w:rsidDel="00AC6463">
          <w:rPr>
            <w:rFonts w:ascii="Times New Roman" w:eastAsiaTheme="minorEastAsia" w:hAnsi="Times New Roman" w:cstheme="minorBidi"/>
            <w:kern w:val="2"/>
            <w:szCs w:val="21"/>
          </w:rPr>
          <w:delText>ing</w:delText>
        </w:r>
        <w:r w:rsidR="00530DFE" w:rsidRPr="00C614E6" w:rsidDel="00AC6463">
          <w:rPr>
            <w:rFonts w:ascii="Times New Roman" w:eastAsiaTheme="minorEastAsia" w:hAnsi="Times New Roman" w:cstheme="minorBidi"/>
            <w:kern w:val="2"/>
            <w:szCs w:val="21"/>
          </w:rPr>
          <w:delText xml:space="preserve"> Web and APP clients,</w:delText>
        </w:r>
      </w:del>
      <w:r w:rsidR="00530DFE" w:rsidRPr="00C614E6">
        <w:rPr>
          <w:rFonts w:ascii="Times New Roman" w:eastAsiaTheme="minorEastAsia" w:hAnsi="Times New Roman" w:cstheme="minorBidi"/>
          <w:kern w:val="2"/>
          <w:szCs w:val="21"/>
        </w:rPr>
        <w:t xml:space="preserve"> realize multi-terminal visualization of the system</w:t>
      </w:r>
      <w:del w:id="132" w:author="小Y" w:date="2020-02-26T17:26:00Z">
        <w:r w:rsidR="00530DFE" w:rsidRPr="00C614E6" w:rsidDel="00AC6463">
          <w:rPr>
            <w:rFonts w:ascii="Times New Roman" w:eastAsiaTheme="minorEastAsia" w:hAnsi="Times New Roman" w:cstheme="minorBidi"/>
            <w:kern w:val="2"/>
            <w:szCs w:val="21"/>
          </w:rPr>
          <w:delText>,</w:delText>
        </w:r>
      </w:del>
      <w:r w:rsidR="00530DFE" w:rsidRPr="00C614E6">
        <w:rPr>
          <w:rFonts w:ascii="Times New Roman" w:eastAsiaTheme="minorEastAsia" w:hAnsi="Times New Roman" w:cstheme="minorBidi"/>
          <w:kern w:val="2"/>
          <w:szCs w:val="21"/>
        </w:rPr>
        <w:t xml:space="preserve"> </w:t>
      </w:r>
      <w:r w:rsidR="00530DFE">
        <w:rPr>
          <w:rFonts w:ascii="Times New Roman" w:eastAsiaTheme="minorEastAsia" w:hAnsi="Times New Roman" w:cstheme="minorBidi"/>
          <w:kern w:val="2"/>
          <w:szCs w:val="21"/>
        </w:rPr>
        <w:t>with</w:t>
      </w:r>
      <w:r w:rsidR="00530DFE" w:rsidRPr="00C614E6">
        <w:rPr>
          <w:rFonts w:ascii="Times New Roman" w:eastAsiaTheme="minorEastAsia" w:hAnsi="Times New Roman" w:cstheme="minorBidi"/>
          <w:kern w:val="2"/>
          <w:szCs w:val="21"/>
        </w:rPr>
        <w:t xml:space="preserve"> a variety of highly available functional modules</w:t>
      </w:r>
      <w:ins w:id="133" w:author="小Y" w:date="2020-02-26T17:26:00Z">
        <w:r w:rsidR="00AC6463" w:rsidRPr="00C614E6">
          <w:rPr>
            <w:rFonts w:ascii="Times New Roman" w:eastAsiaTheme="minorEastAsia" w:hAnsi="Times New Roman" w:cstheme="minorBidi"/>
            <w:kern w:val="2"/>
            <w:szCs w:val="21"/>
          </w:rPr>
          <w:t xml:space="preserve"> </w:t>
        </w:r>
        <w:r w:rsidR="00AC6463">
          <w:rPr>
            <w:rFonts w:ascii="Times New Roman" w:eastAsiaTheme="minorEastAsia" w:hAnsi="Times New Roman" w:cstheme="minorBidi"/>
            <w:kern w:val="2"/>
            <w:szCs w:val="21"/>
          </w:rPr>
          <w:t xml:space="preserve">via </w:t>
        </w:r>
        <w:r w:rsidR="00AC6463" w:rsidRPr="00C614E6">
          <w:rPr>
            <w:rFonts w:ascii="Times New Roman" w:eastAsiaTheme="minorEastAsia" w:hAnsi="Times New Roman" w:cstheme="minorBidi"/>
            <w:kern w:val="2"/>
            <w:szCs w:val="21"/>
          </w:rPr>
          <w:t>design</w:t>
        </w:r>
        <w:r w:rsidR="00AC6463">
          <w:rPr>
            <w:rFonts w:ascii="Times New Roman" w:eastAsiaTheme="minorEastAsia" w:hAnsi="Times New Roman" w:cstheme="minorBidi"/>
            <w:kern w:val="2"/>
            <w:szCs w:val="21"/>
          </w:rPr>
          <w:t>ing</w:t>
        </w:r>
        <w:r w:rsidR="00AC6463" w:rsidRPr="00C614E6">
          <w:rPr>
            <w:rFonts w:ascii="Times New Roman" w:eastAsiaTheme="minorEastAsia" w:hAnsi="Times New Roman" w:cstheme="minorBidi"/>
            <w:kern w:val="2"/>
            <w:szCs w:val="21"/>
          </w:rPr>
          <w:t xml:space="preserve"> Web and APP clients</w:t>
        </w:r>
      </w:ins>
      <w:r w:rsidR="00530DFE" w:rsidRPr="00C614E6">
        <w:rPr>
          <w:rFonts w:ascii="Times New Roman" w:eastAsiaTheme="minorEastAsia" w:hAnsi="Times New Roman" w:cstheme="minorBidi"/>
          <w:kern w:val="2"/>
          <w:szCs w:val="21"/>
        </w:rPr>
        <w:t xml:space="preserve">. Under the framework of this intelligent system, a closed-loop data transmission link is formed </w:t>
      </w:r>
      <w:r w:rsidR="00530DFE">
        <w:rPr>
          <w:rFonts w:ascii="Times New Roman" w:eastAsiaTheme="minorEastAsia" w:hAnsi="Times New Roman" w:cstheme="minorBidi"/>
          <w:kern w:val="2"/>
          <w:szCs w:val="21"/>
        </w:rPr>
        <w:t>among</w:t>
      </w:r>
      <w:r w:rsidR="00530DFE" w:rsidRPr="00C614E6">
        <w:rPr>
          <w:rFonts w:ascii="Times New Roman" w:eastAsiaTheme="minorEastAsia" w:hAnsi="Times New Roman" w:cstheme="minorBidi"/>
          <w:kern w:val="2"/>
          <w:szCs w:val="21"/>
        </w:rPr>
        <w:t xml:space="preserve"> the </w:t>
      </w:r>
      <w:ins w:id="134" w:author="小Y" w:date="2020-02-26T17:29:00Z">
        <w:r w:rsidR="00081968">
          <w:rPr>
            <w:rFonts w:ascii="Times New Roman" w:eastAsiaTheme="minorEastAsia" w:hAnsi="Times New Roman" w:cstheme="minorBidi"/>
            <w:kern w:val="2"/>
            <w:szCs w:val="21"/>
          </w:rPr>
          <w:t>ran</w:t>
        </w:r>
      </w:ins>
      <w:ins w:id="135" w:author="小Y" w:date="2020-02-26T17:30:00Z">
        <w:r w:rsidR="00081968">
          <w:rPr>
            <w:rFonts w:ascii="Times New Roman" w:eastAsiaTheme="minorEastAsia" w:hAnsi="Times New Roman" w:cstheme="minorBidi"/>
            <w:kern w:val="2"/>
            <w:szCs w:val="21"/>
          </w:rPr>
          <w:t xml:space="preserve">ge </w:t>
        </w:r>
      </w:ins>
      <w:r w:rsidR="00530DFE" w:rsidRPr="00C614E6">
        <w:rPr>
          <w:rFonts w:ascii="Times New Roman" w:eastAsiaTheme="minorEastAsia" w:hAnsi="Times New Roman" w:cstheme="minorBidi"/>
          <w:kern w:val="2"/>
          <w:szCs w:val="21"/>
        </w:rPr>
        <w:t>hood</w:t>
      </w:r>
      <w:del w:id="136" w:author="小Y" w:date="2020-02-26T17:29:00Z">
        <w:r w:rsidR="00530DFE" w:rsidRPr="00C614E6" w:rsidDel="00081968">
          <w:rPr>
            <w:rFonts w:ascii="Times New Roman" w:eastAsiaTheme="minorEastAsia" w:hAnsi="Times New Roman" w:cstheme="minorBidi"/>
            <w:kern w:val="2"/>
            <w:szCs w:val="21"/>
          </w:rPr>
          <w:delText xml:space="preserve"> equipment</w:delText>
        </w:r>
      </w:del>
      <w:r w:rsidR="00530DFE" w:rsidRPr="00C614E6">
        <w:rPr>
          <w:rFonts w:ascii="Times New Roman" w:eastAsiaTheme="minorEastAsia" w:hAnsi="Times New Roman" w:cstheme="minorBidi"/>
          <w:kern w:val="2"/>
          <w:szCs w:val="21"/>
        </w:rPr>
        <w:t>, the intelligent gateway, the cloud platform and the client.</w:t>
      </w:r>
    </w:p>
    <w:p w:rsidR="0050218A" w:rsidRDefault="00530DFE" w:rsidP="001108B2">
      <w:pPr>
        <w:widowControl w:val="0"/>
        <w:spacing w:line="400" w:lineRule="exact"/>
        <w:ind w:firstLineChars="200" w:firstLine="480"/>
        <w:jc w:val="both"/>
        <w:rPr>
          <w:rFonts w:ascii="Times New Roman" w:eastAsiaTheme="minorEastAsia" w:hAnsi="Times New Roman" w:cstheme="minorBidi"/>
          <w:kern w:val="2"/>
          <w:szCs w:val="21"/>
        </w:rPr>
      </w:pPr>
      <w:del w:id="137" w:author="小Y" w:date="2020-02-26T17:34:00Z">
        <w:r w:rsidRPr="00C614E6" w:rsidDel="00CC4008">
          <w:rPr>
            <w:rFonts w:ascii="Times New Roman" w:eastAsiaTheme="minorEastAsia" w:hAnsi="Times New Roman" w:cstheme="minorBidi"/>
            <w:kern w:val="2"/>
            <w:szCs w:val="21"/>
          </w:rPr>
          <w:delText>Aiming at</w:delText>
        </w:r>
      </w:del>
      <w:ins w:id="138" w:author="小Y" w:date="2020-02-26T17:34:00Z">
        <w:r w:rsidR="00CC4008">
          <w:rPr>
            <w:rFonts w:ascii="Times New Roman" w:eastAsiaTheme="minorEastAsia" w:hAnsi="Times New Roman" w:cstheme="minorBidi"/>
            <w:kern w:val="2"/>
            <w:szCs w:val="21"/>
          </w:rPr>
          <w:t>This paper points out</w:t>
        </w:r>
      </w:ins>
      <w:r w:rsidRPr="00C614E6">
        <w:rPr>
          <w:rFonts w:ascii="Times New Roman" w:eastAsiaTheme="minorEastAsia" w:hAnsi="Times New Roman" w:cstheme="minorBidi"/>
          <w:kern w:val="2"/>
          <w:szCs w:val="21"/>
        </w:rPr>
        <w:t xml:space="preserve"> the current shortcomings in the intelligent control of range hoods</w:t>
      </w:r>
      <w:r>
        <w:rPr>
          <w:rFonts w:ascii="Times New Roman" w:eastAsiaTheme="minorEastAsia" w:hAnsi="Times New Roman" w:cstheme="minorBidi"/>
          <w:kern w:val="2"/>
          <w:szCs w:val="21"/>
        </w:rPr>
        <w:t>,</w:t>
      </w:r>
      <w:r w:rsidRPr="006A01C4">
        <w:rPr>
          <w:rFonts w:ascii="Times New Roman" w:eastAsiaTheme="minorEastAsia" w:hAnsi="Times New Roman" w:cstheme="minorBidi"/>
          <w:kern w:val="2"/>
          <w:szCs w:val="21"/>
        </w:rPr>
        <w:t xml:space="preserve"> </w:t>
      </w:r>
      <w:r w:rsidRPr="00C614E6">
        <w:rPr>
          <w:rFonts w:ascii="Times New Roman" w:eastAsiaTheme="minorEastAsia" w:hAnsi="Times New Roman" w:cstheme="minorBidi"/>
          <w:kern w:val="2"/>
          <w:szCs w:val="21"/>
        </w:rPr>
        <w:t xml:space="preserve">such as insensitive operation and fixed gear control, </w:t>
      </w:r>
      <w:ins w:id="139" w:author="小Y" w:date="2020-02-26T17:35:00Z">
        <w:r w:rsidR="00CC4008">
          <w:rPr>
            <w:rFonts w:ascii="Times New Roman" w:eastAsiaTheme="minorEastAsia" w:hAnsi="Times New Roman" w:cstheme="minorBidi"/>
            <w:kern w:val="2"/>
            <w:szCs w:val="21"/>
          </w:rPr>
          <w:t>and then</w:t>
        </w:r>
      </w:ins>
      <w:del w:id="140" w:author="小Y" w:date="2020-02-26T17:35:00Z">
        <w:r w:rsidRPr="00C614E6" w:rsidDel="00CC4008">
          <w:rPr>
            <w:rFonts w:ascii="Times New Roman" w:eastAsiaTheme="minorEastAsia" w:hAnsi="Times New Roman" w:cstheme="minorBidi"/>
            <w:kern w:val="2"/>
            <w:szCs w:val="21"/>
          </w:rPr>
          <w:delText>this paper</w:delText>
        </w:r>
      </w:del>
      <w:r w:rsidRPr="00C614E6">
        <w:rPr>
          <w:rFonts w:ascii="Times New Roman" w:eastAsiaTheme="minorEastAsia" w:hAnsi="Times New Roman" w:cstheme="minorBidi"/>
          <w:kern w:val="2"/>
          <w:szCs w:val="21"/>
        </w:rPr>
        <w:t xml:space="preserve"> </w:t>
      </w:r>
      <w:ins w:id="141" w:author="小Y" w:date="2020-02-26T17:35:00Z">
        <w:r w:rsidR="00CC4008">
          <w:rPr>
            <w:rFonts w:ascii="Times New Roman" w:eastAsiaTheme="minorEastAsia" w:hAnsi="Times New Roman" w:cstheme="minorBidi"/>
            <w:kern w:val="2"/>
            <w:szCs w:val="21"/>
          </w:rPr>
          <w:lastRenderedPageBreak/>
          <w:t xml:space="preserve">it </w:t>
        </w:r>
      </w:ins>
      <w:del w:id="142" w:author="小Y" w:date="2020-02-26T19:26:00Z">
        <w:r w:rsidRPr="00C614E6" w:rsidDel="00682CE5">
          <w:rPr>
            <w:rFonts w:ascii="Times New Roman" w:eastAsiaTheme="minorEastAsia" w:hAnsi="Times New Roman" w:cstheme="minorBidi"/>
            <w:kern w:val="2"/>
            <w:szCs w:val="21"/>
          </w:rPr>
          <w:delText xml:space="preserve">designs </w:delText>
        </w:r>
      </w:del>
      <w:ins w:id="143" w:author="小Y" w:date="2020-02-26T19:26:00Z">
        <w:r w:rsidR="00682CE5">
          <w:rPr>
            <w:rFonts w:ascii="Times New Roman" w:eastAsiaTheme="minorEastAsia" w:hAnsi="Times New Roman" w:cstheme="minorBidi"/>
            <w:kern w:val="2"/>
            <w:szCs w:val="21"/>
          </w:rPr>
          <w:t>introduces</w:t>
        </w:r>
        <w:r w:rsidR="00682CE5" w:rsidRPr="00C614E6">
          <w:rPr>
            <w:rFonts w:ascii="Times New Roman" w:eastAsiaTheme="minorEastAsia" w:hAnsi="Times New Roman" w:cstheme="minorBidi"/>
            <w:kern w:val="2"/>
            <w:szCs w:val="21"/>
          </w:rPr>
          <w:t xml:space="preserve"> </w:t>
        </w:r>
      </w:ins>
      <w:r w:rsidRPr="00C614E6">
        <w:rPr>
          <w:rFonts w:ascii="Times New Roman" w:eastAsiaTheme="minorEastAsia" w:hAnsi="Times New Roman" w:cstheme="minorBidi"/>
          <w:kern w:val="2"/>
          <w:szCs w:val="21"/>
        </w:rPr>
        <w:t>a stepless speed regulation mechanism based on the fuzzy PID controller. This mechanism adjusts the</w:t>
      </w:r>
      <w:del w:id="144" w:author="小Y" w:date="2020-02-26T17:41:00Z">
        <w:r w:rsidRPr="00C614E6" w:rsidDel="00F41001">
          <w:rPr>
            <w:rFonts w:ascii="Times New Roman" w:eastAsiaTheme="minorEastAsia" w:hAnsi="Times New Roman" w:cstheme="minorBidi"/>
            <w:kern w:val="2"/>
            <w:szCs w:val="21"/>
          </w:rPr>
          <w:delText xml:space="preserve"> fan</w:delText>
        </w:r>
      </w:del>
      <w:r w:rsidRPr="00C614E6">
        <w:rPr>
          <w:rFonts w:ascii="Times New Roman" w:eastAsiaTheme="minorEastAsia" w:hAnsi="Times New Roman" w:cstheme="minorBidi"/>
          <w:kern w:val="2"/>
          <w:szCs w:val="21"/>
        </w:rPr>
        <w:t xml:space="preserve"> power</w:t>
      </w:r>
      <w:ins w:id="145" w:author="小Y" w:date="2020-02-26T17:41:00Z">
        <w:r w:rsidR="00F41001">
          <w:rPr>
            <w:rFonts w:ascii="Times New Roman" w:eastAsiaTheme="minorEastAsia" w:hAnsi="Times New Roman" w:cstheme="minorBidi"/>
            <w:kern w:val="2"/>
            <w:szCs w:val="21"/>
          </w:rPr>
          <w:t xml:space="preserve"> of</w:t>
        </w:r>
      </w:ins>
      <w:ins w:id="146" w:author="小Y" w:date="2020-02-26T17:42:00Z">
        <w:r w:rsidR="00F41001">
          <w:rPr>
            <w:rFonts w:ascii="Times New Roman" w:eastAsiaTheme="minorEastAsia" w:hAnsi="Times New Roman" w:cstheme="minorBidi"/>
            <w:kern w:val="2"/>
            <w:szCs w:val="21"/>
          </w:rPr>
          <w:t xml:space="preserve"> fan</w:t>
        </w:r>
      </w:ins>
      <w:r w:rsidRPr="00C614E6">
        <w:rPr>
          <w:rFonts w:ascii="Times New Roman" w:eastAsiaTheme="minorEastAsia" w:hAnsi="Times New Roman" w:cstheme="minorBidi"/>
          <w:kern w:val="2"/>
          <w:szCs w:val="21"/>
        </w:rPr>
        <w:t xml:space="preserve"> in real time </w:t>
      </w:r>
      <w:del w:id="147" w:author="小Y" w:date="2020-02-26T17:43:00Z">
        <w:r w:rsidRPr="00C614E6" w:rsidDel="00F41001">
          <w:rPr>
            <w:rFonts w:ascii="Times New Roman" w:eastAsiaTheme="minorEastAsia" w:hAnsi="Times New Roman" w:cstheme="minorBidi"/>
            <w:kern w:val="2"/>
            <w:szCs w:val="21"/>
          </w:rPr>
          <w:delText xml:space="preserve">through </w:delText>
        </w:r>
      </w:del>
      <w:ins w:id="148" w:author="小Y" w:date="2020-02-26T17:43:00Z">
        <w:r w:rsidR="00F41001">
          <w:rPr>
            <w:rFonts w:ascii="Times New Roman" w:eastAsiaTheme="minorEastAsia" w:hAnsi="Times New Roman" w:cstheme="minorBidi"/>
            <w:kern w:val="2"/>
            <w:szCs w:val="21"/>
          </w:rPr>
          <w:t>based on</w:t>
        </w:r>
        <w:r w:rsidR="00F41001" w:rsidRPr="00C614E6">
          <w:rPr>
            <w:rFonts w:ascii="Times New Roman" w:eastAsiaTheme="minorEastAsia" w:hAnsi="Times New Roman" w:cstheme="minorBidi"/>
            <w:kern w:val="2"/>
            <w:szCs w:val="21"/>
          </w:rPr>
          <w:t xml:space="preserve"> </w:t>
        </w:r>
      </w:ins>
      <w:r w:rsidRPr="00C614E6">
        <w:rPr>
          <w:rFonts w:ascii="Times New Roman" w:eastAsiaTheme="minorEastAsia" w:hAnsi="Times New Roman" w:cstheme="minorBidi"/>
          <w:kern w:val="2"/>
          <w:szCs w:val="21"/>
        </w:rPr>
        <w:t>the gas fumes concentration of the gas</w:t>
      </w:r>
      <w:r>
        <w:rPr>
          <w:rFonts w:ascii="Times New Roman" w:eastAsiaTheme="minorEastAsia" w:hAnsi="Times New Roman" w:cstheme="minorBidi"/>
          <w:kern w:val="2"/>
          <w:szCs w:val="21"/>
        </w:rPr>
        <w:t xml:space="preserve"> stove</w:t>
      </w:r>
      <w:ins w:id="149" w:author="小Y" w:date="2020-02-26T17:37:00Z">
        <w:r w:rsidR="005E1EBF">
          <w:rPr>
            <w:rFonts w:ascii="Times New Roman" w:eastAsiaTheme="minorEastAsia" w:hAnsi="Times New Roman" w:cstheme="minorBidi"/>
            <w:kern w:val="2"/>
            <w:szCs w:val="21"/>
          </w:rPr>
          <w:t>, which aims at</w:t>
        </w:r>
      </w:ins>
      <w:r>
        <w:rPr>
          <w:rFonts w:ascii="Times New Roman" w:eastAsiaTheme="minorEastAsia" w:hAnsi="Times New Roman" w:cstheme="minorBidi"/>
          <w:kern w:val="2"/>
          <w:szCs w:val="21"/>
        </w:rPr>
        <w:t xml:space="preserve"> </w:t>
      </w:r>
      <w:del w:id="150" w:author="小Y" w:date="2020-02-26T17:38:00Z">
        <w:r w:rsidDel="005E1EBF">
          <w:rPr>
            <w:rFonts w:ascii="Times New Roman" w:eastAsiaTheme="minorEastAsia" w:hAnsi="Times New Roman" w:cstheme="minorBidi"/>
            <w:kern w:val="2"/>
            <w:szCs w:val="21"/>
          </w:rPr>
          <w:delText xml:space="preserve">to </w:delText>
        </w:r>
      </w:del>
      <w:r>
        <w:rPr>
          <w:rFonts w:ascii="Times New Roman" w:eastAsiaTheme="minorEastAsia" w:hAnsi="Times New Roman" w:cstheme="minorBidi"/>
          <w:kern w:val="2"/>
          <w:szCs w:val="21"/>
        </w:rPr>
        <w:t>reduc</w:t>
      </w:r>
      <w:ins w:id="151" w:author="小Y" w:date="2020-02-26T17:38:00Z">
        <w:r w:rsidR="005E1EBF">
          <w:rPr>
            <w:rFonts w:ascii="Times New Roman" w:eastAsiaTheme="minorEastAsia" w:hAnsi="Times New Roman" w:cstheme="minorBidi"/>
            <w:kern w:val="2"/>
            <w:szCs w:val="21"/>
          </w:rPr>
          <w:t>ing</w:t>
        </w:r>
      </w:ins>
      <w:del w:id="152" w:author="小Y" w:date="2020-02-26T17:38:00Z">
        <w:r w:rsidDel="005E1EBF">
          <w:rPr>
            <w:rFonts w:ascii="Times New Roman" w:eastAsiaTheme="minorEastAsia" w:hAnsi="Times New Roman" w:cstheme="minorBidi"/>
            <w:kern w:val="2"/>
            <w:szCs w:val="21"/>
          </w:rPr>
          <w:delText>e</w:delText>
        </w:r>
      </w:del>
      <w:r>
        <w:rPr>
          <w:rFonts w:ascii="Times New Roman" w:eastAsiaTheme="minorEastAsia" w:hAnsi="Times New Roman" w:cstheme="minorBidi"/>
          <w:kern w:val="2"/>
          <w:szCs w:val="21"/>
        </w:rPr>
        <w:t xml:space="preserve"> </w:t>
      </w:r>
      <w:del w:id="153" w:author="小Y" w:date="2020-02-26T17:40:00Z">
        <w:r w:rsidDel="005E1EBF">
          <w:rPr>
            <w:rFonts w:ascii="Times New Roman" w:eastAsiaTheme="minorEastAsia" w:hAnsi="Times New Roman" w:cstheme="minorBidi"/>
            <w:kern w:val="2"/>
            <w:szCs w:val="21"/>
          </w:rPr>
          <w:delText xml:space="preserve">power </w:delText>
        </w:r>
      </w:del>
      <w:ins w:id="154" w:author="小Y" w:date="2020-02-26T17:40:00Z">
        <w:r w:rsidR="005E1EBF">
          <w:rPr>
            <w:rFonts w:ascii="Times New Roman" w:eastAsiaTheme="minorEastAsia" w:hAnsi="Times New Roman" w:cstheme="minorBidi"/>
            <w:kern w:val="2"/>
            <w:szCs w:val="21"/>
          </w:rPr>
          <w:t>energy</w:t>
        </w:r>
        <w:r w:rsidR="005E1EBF">
          <w:rPr>
            <w:rFonts w:ascii="Times New Roman" w:eastAsiaTheme="minorEastAsia" w:hAnsi="Times New Roman" w:cstheme="minorBidi"/>
            <w:kern w:val="2"/>
            <w:szCs w:val="21"/>
          </w:rPr>
          <w:t xml:space="preserve"> </w:t>
        </w:r>
      </w:ins>
      <w:r>
        <w:rPr>
          <w:rFonts w:ascii="Times New Roman" w:eastAsiaTheme="minorEastAsia" w:hAnsi="Times New Roman" w:cstheme="minorBidi"/>
          <w:kern w:val="2"/>
          <w:szCs w:val="21"/>
        </w:rPr>
        <w:t xml:space="preserve">waste. </w:t>
      </w:r>
      <w:r w:rsidRPr="00C614E6">
        <w:rPr>
          <w:rFonts w:ascii="Times New Roman" w:eastAsiaTheme="minorEastAsia" w:hAnsi="Times New Roman" w:cstheme="minorBidi"/>
          <w:kern w:val="2"/>
          <w:szCs w:val="21"/>
        </w:rPr>
        <w:t>The fuzzy control technology effectively reduces the overshoot of the PID controller by approximately 20% and shortens the adjustment time by nearly 180 seconds. Through the fan simulation test and paramet</w:t>
      </w:r>
      <w:del w:id="155" w:author="小Y" w:date="2020-02-26T17:49:00Z">
        <w:r w:rsidRPr="00C614E6" w:rsidDel="005B7D5E">
          <w:rPr>
            <w:rFonts w:ascii="Times New Roman" w:eastAsiaTheme="minorEastAsia" w:hAnsi="Times New Roman" w:cstheme="minorBidi"/>
            <w:kern w:val="2"/>
            <w:szCs w:val="21"/>
          </w:rPr>
          <w:delText>e</w:delText>
        </w:r>
      </w:del>
      <w:r w:rsidRPr="00C614E6">
        <w:rPr>
          <w:rFonts w:ascii="Times New Roman" w:eastAsiaTheme="minorEastAsia" w:hAnsi="Times New Roman" w:cstheme="minorBidi"/>
          <w:kern w:val="2"/>
          <w:szCs w:val="21"/>
        </w:rPr>
        <w:t>r</w:t>
      </w:r>
      <w:ins w:id="156" w:author="小Y" w:date="2020-02-26T17:49:00Z">
        <w:r w:rsidR="005B7D5E">
          <w:rPr>
            <w:rFonts w:ascii="Times New Roman" w:eastAsiaTheme="minorEastAsia" w:hAnsi="Times New Roman" w:cstheme="minorBidi"/>
            <w:kern w:val="2"/>
            <w:szCs w:val="21"/>
          </w:rPr>
          <w:t>ic</w:t>
        </w:r>
      </w:ins>
      <w:r w:rsidRPr="00C614E6">
        <w:rPr>
          <w:rFonts w:ascii="Times New Roman" w:eastAsiaTheme="minorEastAsia" w:hAnsi="Times New Roman" w:cstheme="minorBidi"/>
          <w:kern w:val="2"/>
          <w:szCs w:val="21"/>
        </w:rPr>
        <w:t xml:space="preserve"> analysis, the power of the </w:t>
      </w:r>
      <w:del w:id="157" w:author="小Y" w:date="2020-02-26T17:50:00Z">
        <w:r w:rsidRPr="00C614E6" w:rsidDel="005B7D5E">
          <w:rPr>
            <w:rFonts w:ascii="Times New Roman" w:eastAsiaTheme="minorEastAsia" w:hAnsi="Times New Roman" w:cstheme="minorBidi"/>
            <w:kern w:val="2"/>
            <w:szCs w:val="21"/>
          </w:rPr>
          <w:delText xml:space="preserve">oil fume </w:delText>
        </w:r>
      </w:del>
      <w:r w:rsidRPr="00C614E6">
        <w:rPr>
          <w:rFonts w:ascii="Times New Roman" w:eastAsiaTheme="minorEastAsia" w:hAnsi="Times New Roman" w:cstheme="minorBidi"/>
          <w:kern w:val="2"/>
          <w:szCs w:val="21"/>
        </w:rPr>
        <w:t xml:space="preserve">fan under the fuzzy PID controller is positively related to the </w:t>
      </w:r>
      <w:del w:id="158" w:author="小Y" w:date="2020-02-26T17:51:00Z">
        <w:r w:rsidRPr="00C614E6" w:rsidDel="005B7D5E">
          <w:rPr>
            <w:rFonts w:ascii="Times New Roman" w:eastAsiaTheme="minorEastAsia" w:hAnsi="Times New Roman" w:cstheme="minorBidi"/>
            <w:kern w:val="2"/>
            <w:szCs w:val="21"/>
          </w:rPr>
          <w:delText xml:space="preserve">number </w:delText>
        </w:r>
      </w:del>
      <w:ins w:id="159" w:author="小Y" w:date="2020-02-26T17:51:00Z">
        <w:r w:rsidR="005B7D5E">
          <w:rPr>
            <w:rFonts w:ascii="Times New Roman" w:eastAsiaTheme="minorEastAsia" w:hAnsi="Times New Roman" w:cstheme="minorBidi"/>
            <w:kern w:val="2"/>
            <w:szCs w:val="21"/>
          </w:rPr>
          <w:t>workload</w:t>
        </w:r>
        <w:r w:rsidR="005B7D5E" w:rsidRPr="00C614E6">
          <w:rPr>
            <w:rFonts w:ascii="Times New Roman" w:eastAsiaTheme="minorEastAsia" w:hAnsi="Times New Roman" w:cstheme="minorBidi"/>
            <w:kern w:val="2"/>
            <w:szCs w:val="21"/>
          </w:rPr>
          <w:t xml:space="preserve"> </w:t>
        </w:r>
      </w:ins>
      <w:r w:rsidRPr="00C614E6">
        <w:rPr>
          <w:rFonts w:ascii="Times New Roman" w:eastAsiaTheme="minorEastAsia" w:hAnsi="Times New Roman" w:cstheme="minorBidi"/>
          <w:kern w:val="2"/>
          <w:szCs w:val="21"/>
        </w:rPr>
        <w:t xml:space="preserve">of gas stoves. </w:t>
      </w:r>
      <w:ins w:id="160" w:author="小Y" w:date="2020-02-26T17:51:00Z">
        <w:r w:rsidR="005B7D5E">
          <w:rPr>
            <w:rFonts w:ascii="Times New Roman" w:eastAsiaTheme="minorEastAsia" w:hAnsi="Times New Roman" w:cstheme="minorBidi"/>
            <w:kern w:val="2"/>
            <w:szCs w:val="21"/>
          </w:rPr>
          <w:t xml:space="preserve">Therefore, </w:t>
        </w:r>
      </w:ins>
      <w:del w:id="161" w:author="小Y" w:date="2020-02-26T17:51:00Z">
        <w:r w:rsidRPr="00C614E6" w:rsidDel="005B7D5E">
          <w:rPr>
            <w:rFonts w:ascii="Times New Roman" w:eastAsiaTheme="minorEastAsia" w:hAnsi="Times New Roman" w:cstheme="minorBidi"/>
            <w:kern w:val="2"/>
            <w:szCs w:val="21"/>
          </w:rPr>
          <w:delText>W</w:delText>
        </w:r>
      </w:del>
      <w:ins w:id="162" w:author="小Y" w:date="2020-02-26T17:51:00Z">
        <w:r w:rsidR="005B7D5E">
          <w:rPr>
            <w:rFonts w:ascii="Times New Roman" w:eastAsiaTheme="minorEastAsia" w:hAnsi="Times New Roman" w:cstheme="minorBidi"/>
            <w:kern w:val="2"/>
            <w:szCs w:val="21"/>
          </w:rPr>
          <w:t>w</w:t>
        </w:r>
      </w:ins>
      <w:r w:rsidRPr="00C614E6">
        <w:rPr>
          <w:rFonts w:ascii="Times New Roman" w:eastAsiaTheme="minorEastAsia" w:hAnsi="Times New Roman" w:cstheme="minorBidi"/>
          <w:kern w:val="2"/>
          <w:szCs w:val="21"/>
        </w:rPr>
        <w:t xml:space="preserve">hen the gas stove is half-operated, </w:t>
      </w:r>
      <w:ins w:id="163" w:author="小Y" w:date="2020-02-26T17:52:00Z">
        <w:r w:rsidR="005B7D5E">
          <w:rPr>
            <w:rFonts w:ascii="Times New Roman" w:eastAsiaTheme="minorEastAsia" w:hAnsi="Times New Roman" w:cstheme="minorBidi"/>
            <w:kern w:val="2"/>
            <w:szCs w:val="21"/>
          </w:rPr>
          <w:t xml:space="preserve">it </w:t>
        </w:r>
      </w:ins>
      <w:del w:id="164" w:author="小Y" w:date="2020-02-26T17:52:00Z">
        <w:r w:rsidRPr="00C614E6" w:rsidDel="005B7D5E">
          <w:rPr>
            <w:rFonts w:ascii="Times New Roman" w:eastAsiaTheme="minorEastAsia" w:hAnsi="Times New Roman" w:cstheme="minorBidi"/>
            <w:kern w:val="2"/>
            <w:szCs w:val="21"/>
          </w:rPr>
          <w:delText xml:space="preserve">the power loss </w:delText>
        </w:r>
      </w:del>
      <w:r w:rsidRPr="00C614E6">
        <w:rPr>
          <w:rFonts w:ascii="Times New Roman" w:eastAsiaTheme="minorEastAsia" w:hAnsi="Times New Roman" w:cstheme="minorBidi"/>
          <w:kern w:val="2"/>
          <w:szCs w:val="21"/>
        </w:rPr>
        <w:t>can</w:t>
      </w:r>
      <w:del w:id="165" w:author="小Y" w:date="2020-02-26T17:52:00Z">
        <w:r w:rsidRPr="00C614E6" w:rsidDel="005B7D5E">
          <w:rPr>
            <w:rFonts w:ascii="Times New Roman" w:eastAsiaTheme="minorEastAsia" w:hAnsi="Times New Roman" w:cstheme="minorBidi"/>
            <w:kern w:val="2"/>
            <w:szCs w:val="21"/>
          </w:rPr>
          <w:delText xml:space="preserve"> be</w:delText>
        </w:r>
      </w:del>
      <w:r w:rsidRPr="00C614E6">
        <w:rPr>
          <w:rFonts w:ascii="Times New Roman" w:eastAsiaTheme="minorEastAsia" w:hAnsi="Times New Roman" w:cstheme="minorBidi"/>
          <w:kern w:val="2"/>
          <w:szCs w:val="21"/>
        </w:rPr>
        <w:t xml:space="preserve"> reduce</w:t>
      </w:r>
      <w:del w:id="166" w:author="小Y" w:date="2020-02-26T17:53:00Z">
        <w:r w:rsidRPr="00C614E6" w:rsidDel="005B7D5E">
          <w:rPr>
            <w:rFonts w:ascii="Times New Roman" w:eastAsiaTheme="minorEastAsia" w:hAnsi="Times New Roman" w:cstheme="minorBidi"/>
            <w:kern w:val="2"/>
            <w:szCs w:val="21"/>
          </w:rPr>
          <w:delText>d</w:delText>
        </w:r>
      </w:del>
      <w:r w:rsidRPr="00C614E6">
        <w:rPr>
          <w:rFonts w:ascii="Times New Roman" w:eastAsiaTheme="minorEastAsia" w:hAnsi="Times New Roman" w:cstheme="minorBidi"/>
          <w:kern w:val="2"/>
          <w:szCs w:val="21"/>
        </w:rPr>
        <w:t xml:space="preserve"> </w:t>
      </w:r>
      <w:ins w:id="167" w:author="小Y" w:date="2020-02-26T17:52:00Z">
        <w:r w:rsidR="005B7D5E" w:rsidRPr="00C614E6">
          <w:rPr>
            <w:rFonts w:ascii="Times New Roman" w:eastAsiaTheme="minorEastAsia" w:hAnsi="Times New Roman" w:cstheme="minorBidi"/>
            <w:kern w:val="2"/>
            <w:szCs w:val="21"/>
          </w:rPr>
          <w:t>the loss</w:t>
        </w:r>
        <w:r w:rsidR="005B7D5E">
          <w:rPr>
            <w:rFonts w:ascii="Times New Roman" w:eastAsiaTheme="minorEastAsia" w:hAnsi="Times New Roman" w:cstheme="minorBidi"/>
            <w:kern w:val="2"/>
            <w:szCs w:val="21"/>
          </w:rPr>
          <w:t xml:space="preserve"> of energy</w:t>
        </w:r>
        <w:r w:rsidR="005B7D5E" w:rsidRPr="00C614E6">
          <w:rPr>
            <w:rFonts w:ascii="Times New Roman" w:eastAsiaTheme="minorEastAsia" w:hAnsi="Times New Roman" w:cstheme="minorBidi"/>
            <w:kern w:val="2"/>
            <w:szCs w:val="21"/>
          </w:rPr>
          <w:t xml:space="preserve"> </w:t>
        </w:r>
      </w:ins>
      <w:r w:rsidRPr="00C614E6">
        <w:rPr>
          <w:rFonts w:ascii="Times New Roman" w:eastAsiaTheme="minorEastAsia" w:hAnsi="Times New Roman" w:cstheme="minorBidi"/>
          <w:kern w:val="2"/>
          <w:szCs w:val="21"/>
        </w:rPr>
        <w:t>by nearly 60%.</w:t>
      </w:r>
    </w:p>
    <w:p w:rsidR="001108B2" w:rsidRDefault="007C2707" w:rsidP="001108B2">
      <w:pPr>
        <w:widowControl w:val="0"/>
        <w:spacing w:line="400" w:lineRule="exact"/>
        <w:ind w:firstLineChars="200" w:firstLine="480"/>
        <w:jc w:val="both"/>
        <w:rPr>
          <w:rFonts w:ascii="Times New Roman" w:eastAsiaTheme="minorEastAsia" w:hAnsi="Times New Roman" w:cstheme="minorBidi"/>
          <w:kern w:val="2"/>
          <w:szCs w:val="21"/>
        </w:rPr>
      </w:pPr>
      <w:ins w:id="168" w:author="小Y" w:date="2020-02-26T18:56:00Z">
        <w:r>
          <w:rPr>
            <w:rFonts w:ascii="Times New Roman" w:eastAsiaTheme="minorEastAsia" w:hAnsi="Times New Roman" w:cstheme="minorBidi"/>
            <w:kern w:val="2"/>
            <w:szCs w:val="21"/>
          </w:rPr>
          <w:t xml:space="preserve">This paper </w:t>
        </w:r>
      </w:ins>
      <w:del w:id="169" w:author="小Y" w:date="2020-02-26T18:56:00Z">
        <w:r w:rsidR="001108B2" w:rsidRPr="00C614E6" w:rsidDel="007C2707">
          <w:rPr>
            <w:rFonts w:ascii="Times New Roman" w:eastAsiaTheme="minorEastAsia" w:hAnsi="Times New Roman" w:cstheme="minorBidi"/>
            <w:kern w:val="2"/>
            <w:szCs w:val="21"/>
          </w:rPr>
          <w:delText>Aiming at</w:delText>
        </w:r>
      </w:del>
      <w:ins w:id="170" w:author="小Y" w:date="2020-02-26T18:56:00Z">
        <w:r>
          <w:rPr>
            <w:rFonts w:ascii="Times New Roman" w:eastAsiaTheme="minorEastAsia" w:hAnsi="Times New Roman" w:cstheme="minorBidi"/>
            <w:kern w:val="2"/>
            <w:szCs w:val="21"/>
          </w:rPr>
          <w:t>points out</w:t>
        </w:r>
      </w:ins>
      <w:r w:rsidR="001108B2" w:rsidRPr="00C614E6">
        <w:rPr>
          <w:rFonts w:ascii="Times New Roman" w:eastAsiaTheme="minorEastAsia" w:hAnsi="Times New Roman" w:cstheme="minorBidi"/>
          <w:kern w:val="2"/>
          <w:szCs w:val="21"/>
        </w:rPr>
        <w:t xml:space="preserve"> </w:t>
      </w:r>
      <w:del w:id="171" w:author="小Y" w:date="2020-02-26T18:59:00Z">
        <w:r w:rsidR="001108B2" w:rsidRPr="00C614E6" w:rsidDel="007C2707">
          <w:rPr>
            <w:rFonts w:ascii="Times New Roman" w:eastAsiaTheme="minorEastAsia" w:hAnsi="Times New Roman" w:cstheme="minorBidi"/>
            <w:kern w:val="2"/>
            <w:szCs w:val="21"/>
          </w:rPr>
          <w:delText>the problem of many sensors</w:delText>
        </w:r>
      </w:del>
      <w:ins w:id="172" w:author="小Y" w:date="2020-02-26T18:59:00Z">
        <w:r>
          <w:rPr>
            <w:rFonts w:ascii="Times New Roman" w:eastAsiaTheme="minorEastAsia" w:hAnsi="Times New Roman" w:cstheme="minorBidi"/>
            <w:kern w:val="2"/>
            <w:szCs w:val="21"/>
          </w:rPr>
          <w:t>that there is too much sensors</w:t>
        </w:r>
      </w:ins>
      <w:r w:rsidR="001108B2" w:rsidRPr="00C614E6">
        <w:rPr>
          <w:rFonts w:ascii="Times New Roman" w:eastAsiaTheme="minorEastAsia" w:hAnsi="Times New Roman" w:cstheme="minorBidi"/>
          <w:kern w:val="2"/>
          <w:szCs w:val="21"/>
        </w:rPr>
        <w:t xml:space="preserve"> in the system </w:t>
      </w:r>
      <w:del w:id="173" w:author="小Y" w:date="2020-02-26T18:59:00Z">
        <w:r w:rsidR="001108B2" w:rsidRPr="00C614E6" w:rsidDel="007C2707">
          <w:rPr>
            <w:rFonts w:ascii="Times New Roman" w:eastAsiaTheme="minorEastAsia" w:hAnsi="Times New Roman" w:cstheme="minorBidi"/>
            <w:kern w:val="2"/>
            <w:szCs w:val="21"/>
          </w:rPr>
          <w:delText xml:space="preserve">and </w:delText>
        </w:r>
      </w:del>
      <w:ins w:id="174" w:author="小Y" w:date="2020-02-26T18:59:00Z">
        <w:r>
          <w:rPr>
            <w:rFonts w:ascii="Times New Roman" w:eastAsiaTheme="minorEastAsia" w:hAnsi="Times New Roman" w:cstheme="minorBidi"/>
            <w:kern w:val="2"/>
            <w:szCs w:val="21"/>
          </w:rPr>
          <w:t>to</w:t>
        </w:r>
        <w:r w:rsidRPr="00C614E6">
          <w:rPr>
            <w:rFonts w:ascii="Times New Roman" w:eastAsiaTheme="minorEastAsia" w:hAnsi="Times New Roman" w:cstheme="minorBidi"/>
            <w:kern w:val="2"/>
            <w:szCs w:val="21"/>
          </w:rPr>
          <w:t xml:space="preserve"> </w:t>
        </w:r>
      </w:ins>
      <w:r w:rsidR="001108B2" w:rsidRPr="00C614E6">
        <w:rPr>
          <w:rFonts w:ascii="Times New Roman" w:eastAsiaTheme="minorEastAsia" w:hAnsi="Times New Roman" w:cstheme="minorBidi"/>
          <w:kern w:val="2"/>
          <w:szCs w:val="21"/>
        </w:rPr>
        <w:t xml:space="preserve">large concurrent data traffic, </w:t>
      </w:r>
      <w:del w:id="175" w:author="小Y" w:date="2020-02-26T19:03:00Z">
        <w:r w:rsidR="001108B2" w:rsidRPr="00C614E6" w:rsidDel="007C2707">
          <w:rPr>
            <w:rFonts w:ascii="Times New Roman" w:eastAsiaTheme="minorEastAsia" w:hAnsi="Times New Roman" w:cstheme="minorBidi"/>
            <w:kern w:val="2"/>
            <w:szCs w:val="21"/>
          </w:rPr>
          <w:delText>this paper</w:delText>
        </w:r>
      </w:del>
      <w:ins w:id="176" w:author="小Y" w:date="2020-02-26T19:03:00Z">
        <w:r>
          <w:rPr>
            <w:rFonts w:ascii="Times New Roman" w:eastAsiaTheme="minorEastAsia" w:hAnsi="Times New Roman" w:cstheme="minorBidi"/>
            <w:kern w:val="2"/>
            <w:szCs w:val="21"/>
          </w:rPr>
          <w:t>and then it</w:t>
        </w:r>
      </w:ins>
      <w:r w:rsidR="001108B2" w:rsidRPr="00C614E6">
        <w:rPr>
          <w:rFonts w:ascii="Times New Roman" w:eastAsiaTheme="minorEastAsia" w:hAnsi="Times New Roman" w:cstheme="minorBidi"/>
          <w:kern w:val="2"/>
          <w:szCs w:val="21"/>
        </w:rPr>
        <w:t xml:space="preserve"> </w:t>
      </w:r>
      <w:del w:id="177" w:author="小Y" w:date="2020-02-26T19:06:00Z">
        <w:r w:rsidR="001108B2" w:rsidRPr="00C614E6" w:rsidDel="007C2707">
          <w:rPr>
            <w:rFonts w:ascii="Times New Roman" w:eastAsiaTheme="minorEastAsia" w:hAnsi="Times New Roman" w:cstheme="minorBidi"/>
            <w:kern w:val="2"/>
            <w:szCs w:val="21"/>
          </w:rPr>
          <w:delText xml:space="preserve">implements </w:delText>
        </w:r>
      </w:del>
      <w:ins w:id="178" w:author="小Y" w:date="2020-02-26T19:27:00Z">
        <w:r w:rsidR="00682CE5">
          <w:rPr>
            <w:rFonts w:ascii="Times New Roman" w:eastAsiaTheme="minorEastAsia" w:hAnsi="Times New Roman" w:cstheme="minorBidi"/>
            <w:kern w:val="2"/>
            <w:szCs w:val="21"/>
          </w:rPr>
          <w:t>introduces</w:t>
        </w:r>
      </w:ins>
      <w:ins w:id="179" w:author="小Y" w:date="2020-02-26T19:06:00Z">
        <w:r w:rsidRPr="00C614E6">
          <w:rPr>
            <w:rFonts w:ascii="Times New Roman" w:eastAsiaTheme="minorEastAsia" w:hAnsi="Times New Roman" w:cstheme="minorBidi"/>
            <w:kern w:val="2"/>
            <w:szCs w:val="21"/>
          </w:rPr>
          <w:t xml:space="preserve"> </w:t>
        </w:r>
      </w:ins>
      <w:r w:rsidR="001108B2" w:rsidRPr="00C614E6">
        <w:rPr>
          <w:rFonts w:ascii="Times New Roman" w:eastAsiaTheme="minorEastAsia" w:hAnsi="Times New Roman" w:cstheme="minorBidi"/>
          <w:kern w:val="2"/>
          <w:szCs w:val="21"/>
        </w:rPr>
        <w:t>a multi-layer network current</w:t>
      </w:r>
      <w:ins w:id="180" w:author="小Y" w:date="2020-02-26T19:05:00Z">
        <w:r>
          <w:rPr>
            <w:rFonts w:ascii="Times New Roman" w:eastAsiaTheme="minorEastAsia" w:hAnsi="Times New Roman" w:cstheme="minorBidi"/>
            <w:kern w:val="2"/>
            <w:szCs w:val="21"/>
          </w:rPr>
          <w:t>-</w:t>
        </w:r>
      </w:ins>
      <w:del w:id="181" w:author="小Y" w:date="2020-02-26T19:05:00Z">
        <w:r w:rsidR="001108B2" w:rsidRPr="00C614E6" w:rsidDel="007C2707">
          <w:rPr>
            <w:rFonts w:ascii="Times New Roman" w:eastAsiaTheme="minorEastAsia" w:hAnsi="Times New Roman" w:cstheme="minorBidi"/>
            <w:kern w:val="2"/>
            <w:szCs w:val="21"/>
          </w:rPr>
          <w:delText xml:space="preserve"> </w:delText>
        </w:r>
      </w:del>
      <w:r w:rsidR="001108B2" w:rsidRPr="00C614E6">
        <w:rPr>
          <w:rFonts w:ascii="Times New Roman" w:eastAsiaTheme="minorEastAsia" w:hAnsi="Times New Roman" w:cstheme="minorBidi"/>
          <w:kern w:val="2"/>
          <w:szCs w:val="21"/>
        </w:rPr>
        <w:t>limiting mec</w:t>
      </w:r>
      <w:bookmarkStart w:id="182" w:name="_GoBack"/>
      <w:bookmarkEnd w:id="182"/>
      <w:r w:rsidR="001108B2" w:rsidRPr="00C614E6">
        <w:rPr>
          <w:rFonts w:ascii="Times New Roman" w:eastAsiaTheme="minorEastAsia" w:hAnsi="Times New Roman" w:cstheme="minorBidi"/>
          <w:kern w:val="2"/>
          <w:szCs w:val="21"/>
        </w:rPr>
        <w:t>hanism based on a dynamic scheduling algorithm.</w:t>
      </w:r>
      <w:ins w:id="183" w:author="小Y" w:date="2020-02-26T19:08:00Z">
        <w:r w:rsidR="00BB5FCC">
          <w:rPr>
            <w:rFonts w:ascii="Times New Roman" w:eastAsiaTheme="minorEastAsia" w:hAnsi="Times New Roman" w:cstheme="minorBidi"/>
            <w:kern w:val="2"/>
            <w:szCs w:val="21"/>
          </w:rPr>
          <w:t xml:space="preserve"> In addition,</w:t>
        </w:r>
      </w:ins>
      <w:r w:rsidR="001108B2" w:rsidRPr="00C614E6">
        <w:rPr>
          <w:rFonts w:ascii="Times New Roman" w:eastAsiaTheme="minorEastAsia" w:hAnsi="Times New Roman" w:cstheme="minorBidi"/>
          <w:kern w:val="2"/>
          <w:szCs w:val="21"/>
        </w:rPr>
        <w:t xml:space="preserve"> </w:t>
      </w:r>
      <w:ins w:id="184" w:author="小Y" w:date="2020-02-26T19:09:00Z">
        <w:r w:rsidR="00BB5FCC">
          <w:rPr>
            <w:rFonts w:ascii="Times New Roman" w:eastAsiaTheme="minorEastAsia" w:hAnsi="Times New Roman" w:cstheme="minorBidi"/>
            <w:kern w:val="2"/>
            <w:szCs w:val="21"/>
          </w:rPr>
          <w:t>a</w:t>
        </w:r>
      </w:ins>
      <w:del w:id="185" w:author="小Y" w:date="2020-02-26T19:09:00Z">
        <w:r w:rsidR="001108B2" w:rsidRPr="006A01C4" w:rsidDel="00BB5FCC">
          <w:rPr>
            <w:rFonts w:ascii="Times New Roman" w:eastAsiaTheme="minorEastAsia" w:hAnsi="Times New Roman" w:cstheme="minorBidi"/>
            <w:kern w:val="2"/>
            <w:szCs w:val="21"/>
          </w:rPr>
          <w:delText>A</w:delText>
        </w:r>
      </w:del>
      <w:r w:rsidR="001108B2" w:rsidRPr="006A01C4">
        <w:rPr>
          <w:rFonts w:ascii="Times New Roman" w:eastAsiaTheme="minorEastAsia" w:hAnsi="Times New Roman" w:cstheme="minorBidi"/>
          <w:kern w:val="2"/>
          <w:szCs w:val="21"/>
        </w:rPr>
        <w:t xml:space="preserve"> dynamic deadband scheduling mechanism is implemented in the smart gateway, and a dynamic scheduling curren</w:t>
      </w:r>
      <w:r w:rsidR="001108B2">
        <w:rPr>
          <w:rFonts w:ascii="Times New Roman" w:eastAsiaTheme="minorEastAsia" w:hAnsi="Times New Roman" w:cstheme="minorBidi"/>
          <w:kern w:val="2"/>
          <w:szCs w:val="21"/>
        </w:rPr>
        <w:t>t</w:t>
      </w:r>
      <w:ins w:id="186" w:author="小Y" w:date="2020-02-26T19:10:00Z">
        <w:r w:rsidR="00BB5FCC">
          <w:rPr>
            <w:rFonts w:ascii="Times New Roman" w:eastAsiaTheme="minorEastAsia" w:hAnsi="Times New Roman" w:cstheme="minorBidi"/>
            <w:kern w:val="2"/>
            <w:szCs w:val="21"/>
          </w:rPr>
          <w:t>-</w:t>
        </w:r>
      </w:ins>
      <w:del w:id="187" w:author="小Y" w:date="2020-02-26T19:10:00Z">
        <w:r w:rsidR="001108B2" w:rsidDel="00BB5FCC">
          <w:rPr>
            <w:rFonts w:ascii="Times New Roman" w:eastAsiaTheme="minorEastAsia" w:hAnsi="Times New Roman" w:cstheme="minorBidi"/>
            <w:kern w:val="2"/>
            <w:szCs w:val="21"/>
          </w:rPr>
          <w:delText xml:space="preserve"> </w:delText>
        </w:r>
      </w:del>
      <w:r w:rsidR="001108B2">
        <w:rPr>
          <w:rFonts w:ascii="Times New Roman" w:eastAsiaTheme="minorEastAsia" w:hAnsi="Times New Roman" w:cstheme="minorBidi"/>
          <w:kern w:val="2"/>
          <w:szCs w:val="21"/>
        </w:rPr>
        <w:t>limit</w:t>
      </w:r>
      <w:ins w:id="188" w:author="小Y" w:date="2020-02-26T19:10:00Z">
        <w:r w:rsidR="00BB5FCC">
          <w:rPr>
            <w:rFonts w:ascii="Times New Roman" w:eastAsiaTheme="minorEastAsia" w:hAnsi="Times New Roman" w:cstheme="minorBidi"/>
            <w:kern w:val="2"/>
            <w:szCs w:val="21"/>
          </w:rPr>
          <w:t>ing</w:t>
        </w:r>
      </w:ins>
      <w:r w:rsidR="001108B2">
        <w:rPr>
          <w:rFonts w:ascii="Times New Roman" w:eastAsiaTheme="minorEastAsia" w:hAnsi="Times New Roman" w:cstheme="minorBidi"/>
          <w:kern w:val="2"/>
          <w:szCs w:val="21"/>
        </w:rPr>
        <w:t xml:space="preserve"> mechanism based on the Token Bucket A</w:t>
      </w:r>
      <w:r w:rsidR="001108B2" w:rsidRPr="006A01C4">
        <w:rPr>
          <w:rFonts w:ascii="Times New Roman" w:eastAsiaTheme="minorEastAsia" w:hAnsi="Times New Roman" w:cstheme="minorBidi"/>
          <w:kern w:val="2"/>
          <w:szCs w:val="21"/>
        </w:rPr>
        <w:t xml:space="preserve">lgorithm is implemented on the cloud platform. </w:t>
      </w:r>
      <w:r w:rsidR="001108B2" w:rsidRPr="00C614E6">
        <w:rPr>
          <w:rFonts w:ascii="Times New Roman" w:eastAsiaTheme="minorEastAsia" w:hAnsi="Times New Roman" w:cstheme="minorBidi"/>
          <w:kern w:val="2"/>
          <w:szCs w:val="21"/>
        </w:rPr>
        <w:t>The design of the multi-layer network current</w:t>
      </w:r>
      <w:ins w:id="189" w:author="小Y" w:date="2020-02-26T19:10:00Z">
        <w:r w:rsidR="00BB5FCC">
          <w:rPr>
            <w:rFonts w:ascii="Times New Roman" w:eastAsiaTheme="minorEastAsia" w:hAnsi="Times New Roman" w:cstheme="minorBidi"/>
            <w:kern w:val="2"/>
            <w:szCs w:val="21"/>
          </w:rPr>
          <w:t>-</w:t>
        </w:r>
      </w:ins>
      <w:del w:id="190" w:author="小Y" w:date="2020-02-26T19:10:00Z">
        <w:r w:rsidR="001108B2" w:rsidRPr="00C614E6" w:rsidDel="00BB5FCC">
          <w:rPr>
            <w:rFonts w:ascii="Times New Roman" w:eastAsiaTheme="minorEastAsia" w:hAnsi="Times New Roman" w:cstheme="minorBidi"/>
            <w:kern w:val="2"/>
            <w:szCs w:val="21"/>
          </w:rPr>
          <w:delText xml:space="preserve"> </w:delText>
        </w:r>
      </w:del>
      <w:r w:rsidR="001108B2" w:rsidRPr="00C614E6">
        <w:rPr>
          <w:rFonts w:ascii="Times New Roman" w:eastAsiaTheme="minorEastAsia" w:hAnsi="Times New Roman" w:cstheme="minorBidi"/>
          <w:kern w:val="2"/>
          <w:szCs w:val="21"/>
        </w:rPr>
        <w:t xml:space="preserve">limiting mechanism reduces the data traffic in the </w:t>
      </w:r>
      <w:ins w:id="191" w:author="小Y" w:date="2020-02-26T19:12:00Z">
        <w:r w:rsidR="00BB5FCC" w:rsidRPr="00C614E6">
          <w:rPr>
            <w:rFonts w:ascii="Times New Roman" w:eastAsiaTheme="minorEastAsia" w:hAnsi="Times New Roman" w:cstheme="minorBidi"/>
            <w:kern w:val="2"/>
            <w:szCs w:val="21"/>
          </w:rPr>
          <w:t>closed-loop link</w:t>
        </w:r>
        <w:r w:rsidR="00BB5FCC">
          <w:rPr>
            <w:rFonts w:ascii="Times New Roman" w:eastAsiaTheme="minorEastAsia" w:hAnsi="Times New Roman" w:cstheme="minorBidi"/>
            <w:kern w:val="2"/>
            <w:szCs w:val="21"/>
          </w:rPr>
          <w:t xml:space="preserve"> o</w:t>
        </w:r>
      </w:ins>
      <w:ins w:id="192" w:author="小Y" w:date="2020-02-26T19:13:00Z">
        <w:r w:rsidR="00BB5FCC">
          <w:rPr>
            <w:rFonts w:ascii="Times New Roman" w:eastAsiaTheme="minorEastAsia" w:hAnsi="Times New Roman" w:cstheme="minorBidi"/>
            <w:kern w:val="2"/>
            <w:szCs w:val="21"/>
          </w:rPr>
          <w:t>f</w:t>
        </w:r>
      </w:ins>
      <w:ins w:id="193" w:author="小Y" w:date="2020-02-26T19:12:00Z">
        <w:r w:rsidR="00BB5FCC" w:rsidRPr="00C614E6">
          <w:rPr>
            <w:rFonts w:ascii="Times New Roman" w:eastAsiaTheme="minorEastAsia" w:hAnsi="Times New Roman" w:cstheme="minorBidi"/>
            <w:kern w:val="2"/>
            <w:szCs w:val="21"/>
          </w:rPr>
          <w:t xml:space="preserve"> </w:t>
        </w:r>
      </w:ins>
      <w:r w:rsidR="001108B2" w:rsidRPr="00C614E6">
        <w:rPr>
          <w:rFonts w:ascii="Times New Roman" w:eastAsiaTheme="minorEastAsia" w:hAnsi="Times New Roman" w:cstheme="minorBidi"/>
          <w:kern w:val="2"/>
          <w:szCs w:val="21"/>
        </w:rPr>
        <w:t xml:space="preserve">system communication </w:t>
      </w:r>
      <w:del w:id="194" w:author="小Y" w:date="2020-02-26T19:12:00Z">
        <w:r w:rsidR="001108B2" w:rsidRPr="00C614E6" w:rsidDel="00BB5FCC">
          <w:rPr>
            <w:rFonts w:ascii="Times New Roman" w:eastAsiaTheme="minorEastAsia" w:hAnsi="Times New Roman" w:cstheme="minorBidi"/>
            <w:kern w:val="2"/>
            <w:szCs w:val="21"/>
          </w:rPr>
          <w:delText xml:space="preserve">closed-loop link </w:delText>
        </w:r>
      </w:del>
      <w:r w:rsidR="001108B2" w:rsidRPr="00C614E6">
        <w:rPr>
          <w:rFonts w:ascii="Times New Roman" w:eastAsiaTheme="minorEastAsia" w:hAnsi="Times New Roman" w:cstheme="minorBidi"/>
          <w:kern w:val="2"/>
          <w:szCs w:val="21"/>
        </w:rPr>
        <w:t xml:space="preserve">by 70%, </w:t>
      </w:r>
      <w:del w:id="195" w:author="小Y" w:date="2020-02-26T19:13:00Z">
        <w:r w:rsidR="001108B2" w:rsidRPr="00C614E6" w:rsidDel="00BB5FCC">
          <w:rPr>
            <w:rFonts w:ascii="Times New Roman" w:eastAsiaTheme="minorEastAsia" w:hAnsi="Times New Roman" w:cstheme="minorBidi"/>
            <w:kern w:val="2"/>
            <w:szCs w:val="21"/>
          </w:rPr>
          <w:delText xml:space="preserve">and </w:delText>
        </w:r>
      </w:del>
      <w:ins w:id="196" w:author="小Y" w:date="2020-02-26T19:13:00Z">
        <w:r w:rsidR="00BB5FCC">
          <w:rPr>
            <w:rFonts w:ascii="Times New Roman" w:eastAsiaTheme="minorEastAsia" w:hAnsi="Times New Roman" w:cstheme="minorBidi"/>
            <w:kern w:val="2"/>
            <w:szCs w:val="21"/>
          </w:rPr>
          <w:t xml:space="preserve">as well as </w:t>
        </w:r>
      </w:ins>
      <w:del w:id="197" w:author="小Y" w:date="2020-02-26T19:17:00Z">
        <w:r w:rsidR="001108B2" w:rsidRPr="00C614E6" w:rsidDel="00BB5FCC">
          <w:rPr>
            <w:rFonts w:ascii="Times New Roman" w:eastAsiaTheme="minorEastAsia" w:hAnsi="Times New Roman" w:cstheme="minorBidi"/>
            <w:kern w:val="2"/>
            <w:szCs w:val="21"/>
          </w:rPr>
          <w:delText>t</w:delText>
        </w:r>
      </w:del>
      <w:del w:id="198" w:author="小Y" w:date="2020-02-26T19:15:00Z">
        <w:r w:rsidR="001108B2" w:rsidRPr="00C614E6" w:rsidDel="00BB5FCC">
          <w:rPr>
            <w:rFonts w:ascii="Times New Roman" w:eastAsiaTheme="minorEastAsia" w:hAnsi="Times New Roman" w:cstheme="minorBidi"/>
            <w:kern w:val="2"/>
            <w:szCs w:val="21"/>
          </w:rPr>
          <w:delText>he response delay</w:delText>
        </w:r>
      </w:del>
      <w:del w:id="199" w:author="小Y" w:date="2020-02-26T19:17:00Z">
        <w:r w:rsidR="001108B2" w:rsidRPr="00C614E6" w:rsidDel="00BB5FCC">
          <w:rPr>
            <w:rFonts w:ascii="Times New Roman" w:eastAsiaTheme="minorEastAsia" w:hAnsi="Times New Roman" w:cstheme="minorBidi"/>
            <w:kern w:val="2"/>
            <w:szCs w:val="21"/>
          </w:rPr>
          <w:delText xml:space="preserve"> </w:delText>
        </w:r>
      </w:del>
      <w:del w:id="200" w:author="小Y" w:date="2020-02-26T19:15:00Z">
        <w:r w:rsidR="001108B2" w:rsidRPr="00C614E6" w:rsidDel="00BB5FCC">
          <w:rPr>
            <w:rFonts w:ascii="Times New Roman" w:eastAsiaTheme="minorEastAsia" w:hAnsi="Times New Roman" w:cstheme="minorBidi"/>
            <w:kern w:val="2"/>
            <w:szCs w:val="21"/>
          </w:rPr>
          <w:delText xml:space="preserve">of </w:delText>
        </w:r>
      </w:del>
      <w:r w:rsidR="001108B2" w:rsidRPr="00C614E6">
        <w:rPr>
          <w:rFonts w:ascii="Times New Roman" w:eastAsiaTheme="minorEastAsia" w:hAnsi="Times New Roman" w:cstheme="minorBidi"/>
          <w:kern w:val="2"/>
          <w:szCs w:val="21"/>
        </w:rPr>
        <w:t xml:space="preserve">nearly 40% of </w:t>
      </w:r>
      <w:ins w:id="201" w:author="小Y" w:date="2020-02-26T19:15:00Z">
        <w:r w:rsidR="00BB5FCC">
          <w:rPr>
            <w:rFonts w:ascii="Times New Roman" w:eastAsiaTheme="minorEastAsia" w:hAnsi="Times New Roman" w:cstheme="minorBidi"/>
            <w:kern w:val="2"/>
            <w:szCs w:val="21"/>
          </w:rPr>
          <w:t xml:space="preserve">the delayed </w:t>
        </w:r>
      </w:ins>
      <w:ins w:id="202" w:author="小Y" w:date="2020-02-26T19:16:00Z">
        <w:r w:rsidR="00BB5FCC">
          <w:rPr>
            <w:rFonts w:ascii="Times New Roman" w:eastAsiaTheme="minorEastAsia" w:hAnsi="Times New Roman" w:cstheme="minorBidi"/>
            <w:kern w:val="2"/>
            <w:szCs w:val="21"/>
          </w:rPr>
          <w:t xml:space="preserve">response of </w:t>
        </w:r>
      </w:ins>
      <w:r w:rsidR="001108B2" w:rsidRPr="00C614E6">
        <w:rPr>
          <w:rFonts w:ascii="Times New Roman" w:eastAsiaTheme="minorEastAsia" w:hAnsi="Times New Roman" w:cstheme="minorBidi"/>
          <w:kern w:val="2"/>
          <w:szCs w:val="21"/>
        </w:rPr>
        <w:t xml:space="preserve">network requests. At the same time, the system's concurrent load capacity </w:t>
      </w:r>
      <w:r w:rsidR="001108B2">
        <w:rPr>
          <w:rFonts w:ascii="Times New Roman" w:eastAsiaTheme="minorEastAsia" w:hAnsi="Times New Roman" w:cstheme="minorBidi"/>
          <w:kern w:val="2"/>
          <w:szCs w:val="21"/>
        </w:rPr>
        <w:t>is improved comparing</w:t>
      </w:r>
      <w:r w:rsidR="001108B2" w:rsidRPr="00C614E6">
        <w:rPr>
          <w:rFonts w:ascii="Times New Roman" w:eastAsiaTheme="minorEastAsia" w:hAnsi="Times New Roman" w:cstheme="minorBidi"/>
          <w:kern w:val="2"/>
          <w:szCs w:val="21"/>
        </w:rPr>
        <w:t xml:space="preserve"> with a cloud platform </w:t>
      </w:r>
      <w:del w:id="203" w:author="小Y" w:date="2020-02-26T19:22:00Z">
        <w:r w:rsidR="001108B2" w:rsidRPr="00C614E6" w:rsidDel="00D05061">
          <w:rPr>
            <w:rFonts w:ascii="Times New Roman" w:eastAsiaTheme="minorEastAsia" w:hAnsi="Times New Roman" w:cstheme="minorBidi"/>
            <w:kern w:val="2"/>
            <w:szCs w:val="21"/>
          </w:rPr>
          <w:delText xml:space="preserve">that </w:delText>
        </w:r>
      </w:del>
      <w:r w:rsidR="001108B2" w:rsidRPr="00C614E6">
        <w:rPr>
          <w:rFonts w:ascii="Times New Roman" w:eastAsiaTheme="minorEastAsia" w:hAnsi="Times New Roman" w:cstheme="minorBidi"/>
          <w:kern w:val="2"/>
          <w:szCs w:val="21"/>
        </w:rPr>
        <w:t xml:space="preserve">only </w:t>
      </w:r>
      <w:del w:id="204" w:author="小Y" w:date="2020-02-26T19:19:00Z">
        <w:r w:rsidR="001108B2" w:rsidRPr="00C614E6" w:rsidDel="00877562">
          <w:rPr>
            <w:rFonts w:ascii="Times New Roman" w:eastAsiaTheme="minorEastAsia" w:hAnsi="Times New Roman" w:cstheme="minorBidi"/>
            <w:kern w:val="2"/>
            <w:szCs w:val="21"/>
          </w:rPr>
          <w:delText xml:space="preserve">designed </w:delText>
        </w:r>
      </w:del>
      <w:ins w:id="205" w:author="小Y" w:date="2020-02-26T19:19:00Z">
        <w:r w:rsidR="00877562">
          <w:rPr>
            <w:rFonts w:ascii="Times New Roman" w:eastAsiaTheme="minorEastAsia" w:hAnsi="Times New Roman" w:cstheme="minorBidi"/>
            <w:kern w:val="2"/>
            <w:szCs w:val="21"/>
          </w:rPr>
          <w:t>hav</w:t>
        </w:r>
      </w:ins>
      <w:ins w:id="206" w:author="小Y" w:date="2020-02-26T19:22:00Z">
        <w:r w:rsidR="00D05061">
          <w:rPr>
            <w:rFonts w:ascii="Times New Roman" w:eastAsiaTheme="minorEastAsia" w:hAnsi="Times New Roman" w:cstheme="minorBidi"/>
            <w:kern w:val="2"/>
            <w:szCs w:val="21"/>
          </w:rPr>
          <w:t>ing</w:t>
        </w:r>
      </w:ins>
      <w:ins w:id="207" w:author="小Y" w:date="2020-02-26T19:19:00Z">
        <w:r w:rsidR="00877562" w:rsidRPr="00C614E6">
          <w:rPr>
            <w:rFonts w:ascii="Times New Roman" w:eastAsiaTheme="minorEastAsia" w:hAnsi="Times New Roman" w:cstheme="minorBidi"/>
            <w:kern w:val="2"/>
            <w:szCs w:val="21"/>
          </w:rPr>
          <w:t xml:space="preserve"> </w:t>
        </w:r>
      </w:ins>
      <w:r w:rsidR="001108B2" w:rsidRPr="00C614E6">
        <w:rPr>
          <w:rFonts w:ascii="Times New Roman" w:eastAsiaTheme="minorEastAsia" w:hAnsi="Times New Roman" w:cstheme="minorBidi"/>
          <w:kern w:val="2"/>
          <w:szCs w:val="21"/>
        </w:rPr>
        <w:t xml:space="preserve">a load balancing mechanism, </w:t>
      </w:r>
      <w:ins w:id="208" w:author="小Y" w:date="2020-02-26T19:19:00Z">
        <w:r w:rsidR="00877562">
          <w:rPr>
            <w:rFonts w:ascii="Times New Roman" w:eastAsiaTheme="minorEastAsia" w:hAnsi="Times New Roman" w:cstheme="minorBidi"/>
            <w:kern w:val="2"/>
            <w:szCs w:val="21"/>
          </w:rPr>
          <w:t xml:space="preserve">which </w:t>
        </w:r>
      </w:ins>
      <w:ins w:id="209" w:author="小Y" w:date="2020-02-26T19:27:00Z">
        <w:r w:rsidR="00682CE5">
          <w:rPr>
            <w:rFonts w:ascii="Times New Roman" w:eastAsiaTheme="minorEastAsia" w:hAnsi="Times New Roman" w:cstheme="minorBidi"/>
            <w:kern w:val="2"/>
            <w:szCs w:val="21"/>
          </w:rPr>
          <w:t xml:space="preserve">reduces </w:t>
        </w:r>
      </w:ins>
      <w:r w:rsidR="001108B2" w:rsidRPr="00C614E6">
        <w:rPr>
          <w:rFonts w:ascii="Times New Roman" w:eastAsiaTheme="minorEastAsia" w:hAnsi="Times New Roman" w:cstheme="minorBidi"/>
          <w:kern w:val="2"/>
          <w:szCs w:val="21"/>
        </w:rPr>
        <w:t xml:space="preserve">the resource utilization rate </w:t>
      </w:r>
      <w:del w:id="210" w:author="小Y" w:date="2020-02-26T19:27:00Z">
        <w:r w:rsidR="001108B2" w:rsidDel="00682CE5">
          <w:rPr>
            <w:rFonts w:ascii="Times New Roman" w:eastAsiaTheme="minorEastAsia" w:hAnsi="Times New Roman" w:cstheme="minorBidi"/>
            <w:kern w:val="2"/>
            <w:szCs w:val="21"/>
          </w:rPr>
          <w:delText>is</w:delText>
        </w:r>
        <w:r w:rsidR="001108B2" w:rsidRPr="00C614E6" w:rsidDel="00682CE5">
          <w:rPr>
            <w:rFonts w:ascii="Times New Roman" w:eastAsiaTheme="minorEastAsia" w:hAnsi="Times New Roman" w:cstheme="minorBidi"/>
            <w:kern w:val="2"/>
            <w:szCs w:val="21"/>
          </w:rPr>
          <w:delText xml:space="preserve"> reduced </w:delText>
        </w:r>
      </w:del>
      <w:r w:rsidR="001108B2" w:rsidRPr="00C614E6">
        <w:rPr>
          <w:rFonts w:ascii="Times New Roman" w:eastAsiaTheme="minorEastAsia" w:hAnsi="Times New Roman" w:cstheme="minorBidi"/>
          <w:kern w:val="2"/>
          <w:szCs w:val="21"/>
        </w:rPr>
        <w:t>by 10%.</w:t>
      </w:r>
    </w:p>
    <w:p w:rsidR="001108B2" w:rsidRPr="00E22243" w:rsidRDefault="001108B2" w:rsidP="001108B2">
      <w:pPr>
        <w:widowControl w:val="0"/>
        <w:spacing w:line="400" w:lineRule="exact"/>
        <w:ind w:firstLineChars="200" w:firstLine="480"/>
        <w:jc w:val="both"/>
        <w:rPr>
          <w:rFonts w:ascii="Times New Roman" w:eastAsiaTheme="minorEastAsia" w:hAnsi="Times New Roman" w:cstheme="minorBidi"/>
          <w:kern w:val="2"/>
          <w:szCs w:val="21"/>
        </w:rPr>
      </w:pPr>
    </w:p>
    <w:p w:rsidR="001108B2" w:rsidRPr="00DB07F6" w:rsidRDefault="001108B2" w:rsidP="001108B2">
      <w:pPr>
        <w:widowControl w:val="0"/>
        <w:spacing w:line="400" w:lineRule="exact"/>
        <w:jc w:val="both"/>
        <w:rPr>
          <w:rFonts w:ascii="Times New Roman" w:eastAsiaTheme="minorEastAsia" w:hAnsi="Times New Roman" w:cstheme="minorBidi"/>
          <w:kern w:val="2"/>
          <w:szCs w:val="21"/>
        </w:rPr>
      </w:pPr>
      <w:r w:rsidRPr="00DB07F6">
        <w:rPr>
          <w:rFonts w:ascii="Times New Roman" w:eastAsiaTheme="minorEastAsia" w:hAnsi="Times New Roman" w:cstheme="minorBidi"/>
          <w:b/>
          <w:kern w:val="2"/>
          <w:szCs w:val="21"/>
        </w:rPr>
        <w:t>Keywords:</w:t>
      </w:r>
      <w:r w:rsidRPr="00DB07F6">
        <w:rPr>
          <w:rFonts w:ascii="Times New Roman" w:eastAsiaTheme="minorEastAsia" w:hAnsi="Times New Roman" w:cstheme="minorBidi"/>
          <w:kern w:val="2"/>
          <w:szCs w:val="21"/>
        </w:rPr>
        <w:t xml:space="preserve"> commercial range hood, intelligent system, stepless frequency conversion control, Network traffic control</w:t>
      </w:r>
    </w:p>
    <w:p w:rsidR="001108B2" w:rsidRPr="00682CE5" w:rsidRDefault="001108B2" w:rsidP="001108B2">
      <w:pPr>
        <w:widowControl w:val="0"/>
        <w:spacing w:line="400" w:lineRule="exact"/>
        <w:ind w:firstLineChars="200" w:firstLine="480"/>
        <w:jc w:val="both"/>
        <w:rPr>
          <w:rFonts w:ascii="Times New Roman" w:eastAsiaTheme="minorEastAsia" w:hAnsi="Times New Roman" w:cstheme="minorBidi" w:hint="eastAsia"/>
          <w:kern w:val="2"/>
          <w:szCs w:val="21"/>
        </w:rPr>
      </w:pPr>
    </w:p>
    <w:sectPr w:rsidR="001108B2" w:rsidRPr="00682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等线"/>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29583"/>
      <w:docPartObj>
        <w:docPartGallery w:val="Page Numbers (Bottom of Page)"/>
        <w:docPartUnique/>
      </w:docPartObj>
    </w:sdtPr>
    <w:sdtEndPr/>
    <w:sdtContent>
      <w:p w:rsidR="00ED6C95" w:rsidRDefault="00682CE5">
        <w:pPr>
          <w:pStyle w:val="a8"/>
          <w:ind w:firstLine="360"/>
          <w:jc w:val="center"/>
        </w:pPr>
        <w:r>
          <w:fldChar w:fldCharType="begin"/>
        </w:r>
        <w:r>
          <w:instrText xml:space="preserve"> PAGE  \* ROMAN  \* MERGEFORMAT </w:instrText>
        </w:r>
        <w:r>
          <w:fldChar w:fldCharType="separate"/>
        </w:r>
        <w:r>
          <w:rPr>
            <w:noProof/>
          </w:rPr>
          <w:t>III</w:t>
        </w:r>
        <w:r>
          <w:fldChar w:fldCharType="end"/>
        </w:r>
      </w:p>
    </w:sdtContent>
  </w:sdt>
  <w:p w:rsidR="00ED6C95" w:rsidRDefault="00682CE5" w:rsidP="00861411">
    <w:pPr>
      <w:pStyle w:val="a8"/>
      <w:tabs>
        <w:tab w:val="clear" w:pos="8306"/>
      </w:tabs>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95" w:rsidRPr="00003B35" w:rsidRDefault="00682CE5" w:rsidP="00003B35">
    <w:pPr>
      <w:pStyle w:val="a4"/>
      <w:ind w:firstLine="420"/>
      <w:rPr>
        <w:sz w:val="21"/>
        <w:szCs w:val="21"/>
      </w:rPr>
    </w:pPr>
    <w:r>
      <w:rPr>
        <w:rFonts w:cs="FangSong" w:hint="eastAsia"/>
        <w:sz w:val="21"/>
        <w:szCs w:val="21"/>
      </w:rPr>
      <w:t>浙江省硕士</w:t>
    </w:r>
    <w:r w:rsidRPr="00003B35">
      <w:rPr>
        <w:rFonts w:cs="FangSong" w:hint="eastAsia"/>
        <w:sz w:val="21"/>
        <w:szCs w:val="21"/>
      </w:rPr>
      <w:t>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6ABC"/>
    <w:multiLevelType w:val="multilevel"/>
    <w:tmpl w:val="A1722594"/>
    <w:lvl w:ilvl="0">
      <w:start w:val="1"/>
      <w:numFmt w:val="decimal"/>
      <w:pStyle w:val="1"/>
      <w:suff w:val="space"/>
      <w:lvlText w:val="第%1章"/>
      <w:lvlJc w:val="center"/>
      <w:pPr>
        <w:ind w:left="0" w:firstLine="0"/>
      </w:pPr>
      <w:rPr>
        <w:rFonts w:ascii="Times New Roman" w:eastAsia="黑体" w:hAnsi="Times New Roman" w:hint="default"/>
        <w:b w:val="0"/>
        <w:bCs w:val="0"/>
        <w:i w:val="0"/>
        <w:iCs w:val="0"/>
        <w:caps w:val="0"/>
        <w:smallCaps w:val="0"/>
        <w:strike w:val="0"/>
        <w:dstrike w:val="0"/>
        <w:outline w:val="0"/>
        <w:shadow w:val="0"/>
        <w:emboss w:val="0"/>
        <w:imprint w:val="0"/>
        <w:noProof w:val="0"/>
        <w:vanish w:val="0"/>
        <w:color w:val="00000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3970" w:firstLine="0"/>
      </w:pPr>
      <w:rPr>
        <w:rFonts w:ascii="Times New Roman" w:eastAsia="黑体" w:hAnsi="Times New Roman" w:hint="default"/>
        <w:b w:val="0"/>
        <w:i w:val="0"/>
        <w:iCs w:val="0"/>
        <w:caps w:val="0"/>
        <w:smallCaps w:val="0"/>
        <w:strike w:val="0"/>
        <w:dstrike w:val="0"/>
        <w:outline w:val="0"/>
        <w:shadow w:val="0"/>
        <w:emboss w:val="0"/>
        <w:imprint w:val="0"/>
        <w:vanish w:val="0"/>
        <w:spacing w:val="0"/>
        <w:kern w:val="0"/>
        <w:position w:val="0"/>
        <w:sz w:val="3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eastAsia="黑体" w:hAnsi="Times New Roman" w:hint="default"/>
        <w:b w:val="0"/>
        <w:i w:val="0"/>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5)"/>
      <w:lvlJc w:val="left"/>
      <w:pPr>
        <w:ind w:left="0" w:firstLine="0"/>
      </w:pPr>
      <w:rPr>
        <w:rFonts w:ascii="Times New Roman" w:eastAsia="黑体" w:hAnsi="Times New Roman" w:hint="default"/>
        <w:b/>
        <w:i w:val="0"/>
        <w:caps w:val="0"/>
        <w:strike w:val="0"/>
        <w:dstrike w:val="0"/>
        <w:vanish w:val="0"/>
        <w:sz w:val="24"/>
        <w:vertAlign w:val="baseline"/>
      </w:rPr>
    </w:lvl>
    <w:lvl w:ilvl="5">
      <w:start w:val="1"/>
      <w:numFmt w:val="decimal"/>
      <w:lvlText w:val="%6)"/>
      <w:lvlJc w:val="left"/>
      <w:pPr>
        <w:ind w:left="0" w:firstLine="0"/>
      </w:pPr>
      <w:rPr>
        <w:rFonts w:ascii="Times New Roman" w:eastAsia="黑体" w:hAnsi="Times New Roman" w:hint="default"/>
        <w:b/>
        <w:i w:val="0"/>
        <w:caps w:val="0"/>
        <w:strike w:val="0"/>
        <w:dstrike w:val="0"/>
        <w:vanish w:val="0"/>
        <w:sz w:val="24"/>
        <w:vertAlign w:val="baseline"/>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小Y">
    <w15:presenceInfo w15:providerId="None" w15:userId="小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FE"/>
    <w:rsid w:val="00023047"/>
    <w:rsid w:val="00081968"/>
    <w:rsid w:val="001108B2"/>
    <w:rsid w:val="00154D04"/>
    <w:rsid w:val="00230DEE"/>
    <w:rsid w:val="00283FA0"/>
    <w:rsid w:val="00320E6F"/>
    <w:rsid w:val="00382E0A"/>
    <w:rsid w:val="003A4A9E"/>
    <w:rsid w:val="003C61A2"/>
    <w:rsid w:val="0050218A"/>
    <w:rsid w:val="00530DFE"/>
    <w:rsid w:val="005B7D5E"/>
    <w:rsid w:val="005E1EBF"/>
    <w:rsid w:val="0061574C"/>
    <w:rsid w:val="00682CE5"/>
    <w:rsid w:val="00697395"/>
    <w:rsid w:val="006A6177"/>
    <w:rsid w:val="007B1368"/>
    <w:rsid w:val="007C2707"/>
    <w:rsid w:val="007F420E"/>
    <w:rsid w:val="00877562"/>
    <w:rsid w:val="008F75B3"/>
    <w:rsid w:val="00977AD2"/>
    <w:rsid w:val="009F40A2"/>
    <w:rsid w:val="00A333DF"/>
    <w:rsid w:val="00A45FAA"/>
    <w:rsid w:val="00A97615"/>
    <w:rsid w:val="00AA03DA"/>
    <w:rsid w:val="00AC6463"/>
    <w:rsid w:val="00AD79F7"/>
    <w:rsid w:val="00B444C0"/>
    <w:rsid w:val="00BA3015"/>
    <w:rsid w:val="00BB5FCC"/>
    <w:rsid w:val="00C467FB"/>
    <w:rsid w:val="00CC4008"/>
    <w:rsid w:val="00D00DEF"/>
    <w:rsid w:val="00D05061"/>
    <w:rsid w:val="00EC092E"/>
    <w:rsid w:val="00F03F8D"/>
    <w:rsid w:val="00F41001"/>
    <w:rsid w:val="00F66E9B"/>
    <w:rsid w:val="00FF2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BF0D"/>
  <w15:chartTrackingRefBased/>
  <w15:docId w15:val="{9460B79B-F3E0-495C-92E0-4C42BC11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DFE"/>
    <w:rPr>
      <w:rFonts w:ascii="宋体" w:eastAsia="宋体" w:hAnsi="宋体" w:cs="宋体"/>
      <w:kern w:val="0"/>
      <w:sz w:val="24"/>
      <w:szCs w:val="24"/>
    </w:rPr>
  </w:style>
  <w:style w:type="paragraph" w:styleId="1">
    <w:name w:val="heading 1"/>
    <w:basedOn w:val="a"/>
    <w:next w:val="a"/>
    <w:link w:val="10"/>
    <w:autoRedefine/>
    <w:uiPriority w:val="9"/>
    <w:rsid w:val="00530DFE"/>
    <w:pPr>
      <w:keepNext/>
      <w:keepLines/>
      <w:numPr>
        <w:numId w:val="1"/>
      </w:numPr>
      <w:spacing w:beforeLines="200" w:before="652" w:afterLines="100" w:after="326" w:line="480" w:lineRule="auto"/>
      <w:jc w:val="center"/>
      <w:outlineLvl w:val="0"/>
    </w:pPr>
    <w:rPr>
      <w:rFonts w:ascii="Times New Roman" w:eastAsia="黑体" w:hAnsi="Times New Roman"/>
      <w:b/>
      <w:bCs/>
      <w:kern w:val="44"/>
      <w:sz w:val="32"/>
      <w:szCs w:val="32"/>
    </w:rPr>
  </w:style>
  <w:style w:type="paragraph" w:styleId="2">
    <w:name w:val="heading 2"/>
    <w:basedOn w:val="a"/>
    <w:next w:val="a"/>
    <w:link w:val="20"/>
    <w:autoRedefine/>
    <w:qFormat/>
    <w:rsid w:val="00530DFE"/>
    <w:pPr>
      <w:keepNext/>
      <w:keepLines/>
      <w:numPr>
        <w:ilvl w:val="1"/>
        <w:numId w:val="1"/>
      </w:numPr>
      <w:spacing w:beforeLines="50" w:before="163" w:line="600" w:lineRule="exact"/>
      <w:ind w:left="0"/>
      <w:outlineLvl w:val="1"/>
    </w:pPr>
    <w:rPr>
      <w:rFonts w:ascii="Times New Roman" w:eastAsia="黑体" w:hAnsi="Times New Roman"/>
      <w:bCs/>
      <w:sz w:val="30"/>
      <w:szCs w:val="28"/>
    </w:rPr>
  </w:style>
  <w:style w:type="paragraph" w:styleId="3">
    <w:name w:val="heading 3"/>
    <w:basedOn w:val="a"/>
    <w:next w:val="a"/>
    <w:link w:val="30"/>
    <w:autoRedefine/>
    <w:qFormat/>
    <w:rsid w:val="00530DFE"/>
    <w:pPr>
      <w:keepNext/>
      <w:keepLines/>
      <w:numPr>
        <w:ilvl w:val="2"/>
        <w:numId w:val="1"/>
      </w:numPr>
      <w:spacing w:beforeLines="50" w:before="163" w:line="500" w:lineRule="exact"/>
      <w:mirrorIndents/>
      <w:textAlignment w:val="top"/>
      <w:outlineLvl w:val="2"/>
    </w:pPr>
    <w:rPr>
      <w:rFonts w:ascii="Times New Roman" w:eastAsia="黑体" w:hAnsi="Times New Roman"/>
      <w:bCs/>
      <w:sz w:val="28"/>
      <w:szCs w:val="32"/>
    </w:rPr>
  </w:style>
  <w:style w:type="paragraph" w:styleId="4">
    <w:name w:val="heading 4"/>
    <w:basedOn w:val="a"/>
    <w:next w:val="a"/>
    <w:link w:val="40"/>
    <w:autoRedefine/>
    <w:qFormat/>
    <w:rsid w:val="00530DFE"/>
    <w:pPr>
      <w:keepNext/>
      <w:keepLines/>
      <w:numPr>
        <w:ilvl w:val="3"/>
        <w:numId w:val="1"/>
      </w:numPr>
      <w:spacing w:line="500" w:lineRule="exact"/>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0DFE"/>
    <w:rPr>
      <w:rFonts w:ascii="Times New Roman" w:eastAsia="黑体" w:hAnsi="Times New Roman" w:cs="宋体"/>
      <w:b/>
      <w:bCs/>
      <w:kern w:val="44"/>
      <w:sz w:val="32"/>
      <w:szCs w:val="32"/>
    </w:rPr>
  </w:style>
  <w:style w:type="character" w:customStyle="1" w:styleId="20">
    <w:name w:val="标题 2 字符"/>
    <w:basedOn w:val="a0"/>
    <w:link w:val="2"/>
    <w:rsid w:val="00530DFE"/>
    <w:rPr>
      <w:rFonts w:ascii="Times New Roman" w:eastAsia="黑体" w:hAnsi="Times New Roman" w:cs="宋体"/>
      <w:bCs/>
      <w:kern w:val="0"/>
      <w:sz w:val="30"/>
      <w:szCs w:val="28"/>
    </w:rPr>
  </w:style>
  <w:style w:type="character" w:customStyle="1" w:styleId="30">
    <w:name w:val="标题 3 字符"/>
    <w:basedOn w:val="a0"/>
    <w:link w:val="3"/>
    <w:rsid w:val="00530DFE"/>
    <w:rPr>
      <w:rFonts w:ascii="Times New Roman" w:eastAsia="黑体" w:hAnsi="Times New Roman" w:cs="宋体"/>
      <w:bCs/>
      <w:kern w:val="0"/>
      <w:sz w:val="28"/>
      <w:szCs w:val="32"/>
    </w:rPr>
  </w:style>
  <w:style w:type="character" w:customStyle="1" w:styleId="40">
    <w:name w:val="标题 4 字符"/>
    <w:basedOn w:val="a0"/>
    <w:link w:val="4"/>
    <w:rsid w:val="00530DFE"/>
    <w:rPr>
      <w:rFonts w:ascii="Arial" w:eastAsia="黑体" w:hAnsi="Arial" w:cs="宋体"/>
      <w:b/>
      <w:bCs/>
      <w:kern w:val="0"/>
      <w:sz w:val="24"/>
      <w:szCs w:val="28"/>
    </w:rPr>
  </w:style>
  <w:style w:type="character" w:customStyle="1" w:styleId="a3">
    <w:name w:val="页眉 字符"/>
    <w:link w:val="a4"/>
    <w:uiPriority w:val="99"/>
    <w:rsid w:val="00530DFE"/>
    <w:rPr>
      <w:rFonts w:ascii="宋体" w:eastAsia="宋体" w:hAnsi="宋体"/>
      <w:sz w:val="18"/>
      <w:szCs w:val="18"/>
    </w:rPr>
  </w:style>
  <w:style w:type="character" w:customStyle="1" w:styleId="a5">
    <w:name w:val="标题 字符"/>
    <w:link w:val="a6"/>
    <w:rsid w:val="00530DFE"/>
    <w:rPr>
      <w:rFonts w:ascii="Times New Roman" w:eastAsia="黑体" w:hAnsi="Times New Roman" w:cs="Arial"/>
      <w:b/>
      <w:color w:val="000000"/>
      <w:sz w:val="32"/>
      <w:szCs w:val="32"/>
    </w:rPr>
  </w:style>
  <w:style w:type="character" w:customStyle="1" w:styleId="a7">
    <w:name w:val="页脚 字符"/>
    <w:link w:val="a8"/>
    <w:uiPriority w:val="99"/>
    <w:rsid w:val="00530DFE"/>
    <w:rPr>
      <w:rFonts w:ascii="宋体" w:eastAsia="宋体" w:hAnsi="宋体"/>
      <w:sz w:val="18"/>
      <w:szCs w:val="18"/>
    </w:rPr>
  </w:style>
  <w:style w:type="paragraph" w:styleId="a4">
    <w:name w:val="header"/>
    <w:basedOn w:val="a"/>
    <w:link w:val="a3"/>
    <w:uiPriority w:val="99"/>
    <w:rsid w:val="00530DFE"/>
    <w:pPr>
      <w:pBdr>
        <w:bottom w:val="single" w:sz="6" w:space="1" w:color="auto"/>
      </w:pBdr>
      <w:tabs>
        <w:tab w:val="center" w:pos="4153"/>
        <w:tab w:val="right" w:pos="8306"/>
      </w:tabs>
      <w:snapToGrid w:val="0"/>
      <w:jc w:val="center"/>
    </w:pPr>
    <w:rPr>
      <w:rFonts w:cstheme="minorBidi"/>
      <w:kern w:val="2"/>
      <w:sz w:val="18"/>
      <w:szCs w:val="18"/>
    </w:rPr>
  </w:style>
  <w:style w:type="character" w:customStyle="1" w:styleId="11">
    <w:name w:val="页眉 字符1"/>
    <w:basedOn w:val="a0"/>
    <w:uiPriority w:val="99"/>
    <w:semiHidden/>
    <w:rsid w:val="00530DFE"/>
    <w:rPr>
      <w:rFonts w:ascii="宋体" w:eastAsia="宋体" w:hAnsi="宋体" w:cs="宋体"/>
      <w:kern w:val="0"/>
      <w:sz w:val="18"/>
      <w:szCs w:val="18"/>
    </w:rPr>
  </w:style>
  <w:style w:type="paragraph" w:styleId="a8">
    <w:name w:val="footer"/>
    <w:basedOn w:val="a"/>
    <w:link w:val="a7"/>
    <w:uiPriority w:val="99"/>
    <w:rsid w:val="00530DFE"/>
    <w:pPr>
      <w:tabs>
        <w:tab w:val="center" w:pos="4153"/>
        <w:tab w:val="right" w:pos="8306"/>
      </w:tabs>
      <w:snapToGrid w:val="0"/>
    </w:pPr>
    <w:rPr>
      <w:rFonts w:cstheme="minorBidi"/>
      <w:kern w:val="2"/>
      <w:sz w:val="18"/>
      <w:szCs w:val="18"/>
    </w:rPr>
  </w:style>
  <w:style w:type="character" w:customStyle="1" w:styleId="12">
    <w:name w:val="页脚 字符1"/>
    <w:basedOn w:val="a0"/>
    <w:uiPriority w:val="99"/>
    <w:semiHidden/>
    <w:rsid w:val="00530DFE"/>
    <w:rPr>
      <w:rFonts w:ascii="宋体" w:eastAsia="宋体" w:hAnsi="宋体" w:cs="宋体"/>
      <w:kern w:val="0"/>
      <w:sz w:val="18"/>
      <w:szCs w:val="18"/>
    </w:rPr>
  </w:style>
  <w:style w:type="paragraph" w:styleId="a6">
    <w:name w:val="Title"/>
    <w:basedOn w:val="1"/>
    <w:next w:val="a"/>
    <w:link w:val="a5"/>
    <w:autoRedefine/>
    <w:qFormat/>
    <w:rsid w:val="00530DFE"/>
    <w:pPr>
      <w:spacing w:before="624" w:after="312"/>
    </w:pPr>
    <w:rPr>
      <w:rFonts w:cs="Arial"/>
      <w:bCs w:val="0"/>
      <w:color w:val="000000"/>
      <w:kern w:val="2"/>
    </w:rPr>
  </w:style>
  <w:style w:type="character" w:customStyle="1" w:styleId="13">
    <w:name w:val="标题 字符1"/>
    <w:basedOn w:val="a0"/>
    <w:uiPriority w:val="10"/>
    <w:rsid w:val="00530DFE"/>
    <w:rPr>
      <w:rFonts w:asciiTheme="majorHAnsi" w:eastAsiaTheme="majorEastAsia" w:hAnsiTheme="majorHAnsi" w:cstheme="majorBidi"/>
      <w:b/>
      <w:bCs/>
      <w:kern w:val="0"/>
      <w:sz w:val="32"/>
      <w:szCs w:val="32"/>
    </w:rPr>
  </w:style>
  <w:style w:type="paragraph" w:styleId="a9">
    <w:name w:val="Revision"/>
    <w:hidden/>
    <w:uiPriority w:val="99"/>
    <w:semiHidden/>
    <w:rsid w:val="00530DFE"/>
    <w:rPr>
      <w:rFonts w:ascii="宋体" w:eastAsia="宋体" w:hAnsi="宋体" w:cs="宋体"/>
      <w:kern w:val="0"/>
      <w:sz w:val="24"/>
      <w:szCs w:val="24"/>
    </w:rPr>
  </w:style>
  <w:style w:type="paragraph" w:styleId="aa">
    <w:name w:val="Balloon Text"/>
    <w:basedOn w:val="a"/>
    <w:link w:val="ab"/>
    <w:uiPriority w:val="99"/>
    <w:semiHidden/>
    <w:unhideWhenUsed/>
    <w:rsid w:val="00530DFE"/>
    <w:rPr>
      <w:sz w:val="18"/>
      <w:szCs w:val="18"/>
    </w:rPr>
  </w:style>
  <w:style w:type="character" w:customStyle="1" w:styleId="ab">
    <w:name w:val="批注框文本 字符"/>
    <w:basedOn w:val="a0"/>
    <w:link w:val="aa"/>
    <w:uiPriority w:val="99"/>
    <w:semiHidden/>
    <w:rsid w:val="00530DFE"/>
    <w:rPr>
      <w:rFonts w:ascii="宋体" w:eastAsia="宋体" w:hAnsi="宋体" w:cs="宋体"/>
      <w:kern w:val="0"/>
      <w:sz w:val="18"/>
      <w:szCs w:val="18"/>
    </w:rPr>
  </w:style>
  <w:style w:type="character" w:styleId="ac">
    <w:name w:val="annotation reference"/>
    <w:basedOn w:val="a0"/>
    <w:uiPriority w:val="99"/>
    <w:semiHidden/>
    <w:unhideWhenUsed/>
    <w:rsid w:val="00A333DF"/>
    <w:rPr>
      <w:sz w:val="21"/>
      <w:szCs w:val="21"/>
    </w:rPr>
  </w:style>
  <w:style w:type="paragraph" w:styleId="ad">
    <w:name w:val="annotation text"/>
    <w:basedOn w:val="a"/>
    <w:link w:val="ae"/>
    <w:uiPriority w:val="99"/>
    <w:semiHidden/>
    <w:unhideWhenUsed/>
    <w:rsid w:val="00A333DF"/>
  </w:style>
  <w:style w:type="character" w:customStyle="1" w:styleId="ae">
    <w:name w:val="批注文字 字符"/>
    <w:basedOn w:val="a0"/>
    <w:link w:val="ad"/>
    <w:uiPriority w:val="99"/>
    <w:semiHidden/>
    <w:rsid w:val="00A333DF"/>
    <w:rPr>
      <w:rFonts w:ascii="宋体" w:eastAsia="宋体" w:hAnsi="宋体" w:cs="宋体"/>
      <w:kern w:val="0"/>
      <w:sz w:val="24"/>
      <w:szCs w:val="24"/>
    </w:rPr>
  </w:style>
  <w:style w:type="paragraph" w:styleId="af">
    <w:name w:val="annotation subject"/>
    <w:basedOn w:val="ad"/>
    <w:next w:val="ad"/>
    <w:link w:val="af0"/>
    <w:uiPriority w:val="99"/>
    <w:semiHidden/>
    <w:unhideWhenUsed/>
    <w:rsid w:val="00A333DF"/>
    <w:rPr>
      <w:b/>
      <w:bCs/>
    </w:rPr>
  </w:style>
  <w:style w:type="character" w:customStyle="1" w:styleId="af0">
    <w:name w:val="批注主题 字符"/>
    <w:basedOn w:val="ae"/>
    <w:link w:val="af"/>
    <w:uiPriority w:val="99"/>
    <w:semiHidden/>
    <w:rsid w:val="00A333DF"/>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1830-0738-45AB-8F47-16803F737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小Y</dc:creator>
  <cp:keywords/>
  <dc:description/>
  <cp:lastModifiedBy>小Y</cp:lastModifiedBy>
  <cp:revision>44</cp:revision>
  <dcterms:created xsi:type="dcterms:W3CDTF">2020-02-26T06:41:00Z</dcterms:created>
  <dcterms:modified xsi:type="dcterms:W3CDTF">2020-02-26T11:28:00Z</dcterms:modified>
</cp:coreProperties>
</file>